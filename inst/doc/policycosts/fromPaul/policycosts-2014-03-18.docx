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366" w:rsidRPr="00345366" w:rsidRDefault="00345366" w:rsidP="001A63FB">
      <w:pPr>
        <w:pStyle w:val="PlainText"/>
        <w:rPr>
          <w:rFonts w:ascii="Courier New" w:hAnsi="Courier New" w:cs="Courier New"/>
        </w:rPr>
      </w:pPr>
      <w:r w:rsidRPr="00345366">
        <w:rPr>
          <w:rFonts w:ascii="Courier New" w:hAnsi="Courier New" w:cs="Courier New"/>
        </w:rPr>
        <w:t>\documentclass{article}\usepackage[]{graphicx}\usepackage[]{color}</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maxwidth</w:t>
      </w:r>
      <w:proofErr w:type="spellEnd"/>
      <w:r w:rsidRPr="00345366">
        <w:rPr>
          <w:rFonts w:ascii="Courier New" w:hAnsi="Courier New" w:cs="Courier New"/>
        </w:rPr>
        <w:t xml:space="preserve"> is the original width if it is less than </w:t>
      </w:r>
      <w:proofErr w:type="spellStart"/>
      <w:r w:rsidRPr="00345366">
        <w:rPr>
          <w:rFonts w:ascii="Courier New" w:hAnsi="Courier New" w:cs="Courier New"/>
        </w:rPr>
        <w:t>linewidth</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otherwise use </w:t>
      </w:r>
      <w:proofErr w:type="spellStart"/>
      <w:r w:rsidRPr="00345366">
        <w:rPr>
          <w:rFonts w:ascii="Courier New" w:hAnsi="Courier New" w:cs="Courier New"/>
        </w:rPr>
        <w:t>linewidth</w:t>
      </w:r>
      <w:proofErr w:type="spellEnd"/>
      <w:r w:rsidRPr="00345366">
        <w:rPr>
          <w:rFonts w:ascii="Courier New" w:hAnsi="Courier New" w:cs="Courier New"/>
        </w:rPr>
        <w:t xml:space="preserve"> (to make sure the graphics do not exceed the margin)</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makeatletter</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\def\</w:t>
      </w:r>
      <w:proofErr w:type="spellStart"/>
      <w:proofErr w:type="gramStart"/>
      <w:r w:rsidRPr="00345366">
        <w:rPr>
          <w:rFonts w:ascii="Courier New" w:hAnsi="Courier New" w:cs="Courier New"/>
        </w:rPr>
        <w:t>maxwidth</w:t>
      </w:r>
      <w:proofErr w:type="spellEnd"/>
      <w:r w:rsidRPr="00345366">
        <w:rPr>
          <w:rFonts w:ascii="Courier New" w:hAnsi="Courier New" w:cs="Courier New"/>
        </w:rPr>
        <w:t>{</w:t>
      </w:r>
      <w:proofErr w:type="gramEnd"/>
      <w:r w:rsidRPr="00345366">
        <w:rPr>
          <w:rFonts w:ascii="Courier New" w:hAnsi="Courier New" w:cs="Courier New"/>
        </w:rPr>
        <w:t xml:space="preserve">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ifdim</w:t>
      </w:r>
      <w:proofErr w:type="spellEnd"/>
      <w:r w:rsidRPr="00345366">
        <w:rPr>
          <w:rFonts w:ascii="Courier New" w:hAnsi="Courier New" w:cs="Courier New"/>
        </w:rPr>
        <w:t>\</w:t>
      </w:r>
      <w:proofErr w:type="spellStart"/>
      <w:r w:rsidRPr="00345366">
        <w:rPr>
          <w:rFonts w:ascii="Courier New" w:hAnsi="Courier New" w:cs="Courier New"/>
        </w:rPr>
        <w:t>Gin@nat@width</w:t>
      </w:r>
      <w:proofErr w:type="spellEnd"/>
      <w:r w:rsidRPr="00345366">
        <w:rPr>
          <w:rFonts w:ascii="Courier New" w:hAnsi="Courier New" w:cs="Courier New"/>
        </w:rPr>
        <w:t>&gt;\</w:t>
      </w:r>
      <w:proofErr w:type="spellStart"/>
      <w:r w:rsidRPr="00345366">
        <w:rPr>
          <w:rFonts w:ascii="Courier New" w:hAnsi="Courier New" w:cs="Courier New"/>
        </w:rPr>
        <w:t>linewidth</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linewidth</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\else</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Gin@nat@width</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fi</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makeatother</w:t>
      </w:r>
      <w:proofErr w:type="spellEnd"/>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fgcolor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}{0.345, 0.345, 0.345}</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newcommand</w:t>
      </w:r>
      <w:proofErr w:type="spellEnd"/>
      <w:r w:rsidRPr="00345366">
        <w:rPr>
          <w:rFonts w:ascii="Courier New" w:hAnsi="Courier New" w:cs="Courier New"/>
        </w:rPr>
        <w:t>{\</w:t>
      </w:r>
      <w:proofErr w:type="spellStart"/>
      <w:r w:rsidRPr="00345366">
        <w:rPr>
          <w:rFonts w:ascii="Courier New" w:hAnsi="Courier New" w:cs="Courier New"/>
        </w:rPr>
        <w:t>hlnum</w:t>
      </w:r>
      <w:proofErr w:type="spellEnd"/>
      <w:r w:rsidRPr="00345366">
        <w:rPr>
          <w:rFonts w:ascii="Courier New" w:hAnsi="Courier New" w:cs="Courier New"/>
        </w:rPr>
        <w:t>}[1]{\</w:t>
      </w:r>
      <w:proofErr w:type="spellStart"/>
      <w:r w:rsidRPr="00345366">
        <w:rPr>
          <w:rFonts w:ascii="Courier New" w:hAnsi="Courier New" w:cs="Courier New"/>
        </w:rPr>
        <w:t>textcolor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]{0.686,0.059,0.569}{#1}}%</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newcommand</w:t>
      </w:r>
      <w:proofErr w:type="spellEnd"/>
      <w:r w:rsidRPr="00345366">
        <w:rPr>
          <w:rFonts w:ascii="Courier New" w:hAnsi="Courier New" w:cs="Courier New"/>
        </w:rPr>
        <w:t>{\</w:t>
      </w:r>
      <w:proofErr w:type="spellStart"/>
      <w:r w:rsidRPr="00345366">
        <w:rPr>
          <w:rFonts w:ascii="Courier New" w:hAnsi="Courier New" w:cs="Courier New"/>
        </w:rPr>
        <w:t>hlstr</w:t>
      </w:r>
      <w:proofErr w:type="spellEnd"/>
      <w:r w:rsidRPr="00345366">
        <w:rPr>
          <w:rFonts w:ascii="Courier New" w:hAnsi="Courier New" w:cs="Courier New"/>
        </w:rPr>
        <w:t>}[1]{\</w:t>
      </w:r>
      <w:proofErr w:type="spellStart"/>
      <w:r w:rsidRPr="00345366">
        <w:rPr>
          <w:rFonts w:ascii="Courier New" w:hAnsi="Courier New" w:cs="Courier New"/>
        </w:rPr>
        <w:t>textcolor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]{0.192,0.494,0.8}{#1}}%</w:t>
      </w:r>
    </w:p>
    <w:p w:rsidR="00345366" w:rsidRPr="00345366" w:rsidRDefault="00345366" w:rsidP="001A63FB">
      <w:pPr>
        <w:pStyle w:val="PlainText"/>
        <w:rPr>
          <w:rFonts w:ascii="Courier New" w:hAnsi="Courier New" w:cs="Courier New"/>
        </w:rPr>
      </w:pPr>
      <w:r w:rsidRPr="00345366">
        <w:rPr>
          <w:rFonts w:ascii="Courier New" w:hAnsi="Courier New" w:cs="Courier New"/>
        </w:rPr>
        <w:t>\newcommand{\hlcom}[1]{\textcolor[rgb]{0.678,0.584,0.686}{\textit{#1}}}%</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newcommand</w:t>
      </w:r>
      <w:proofErr w:type="spellEnd"/>
      <w:r w:rsidRPr="00345366">
        <w:rPr>
          <w:rFonts w:ascii="Courier New" w:hAnsi="Courier New" w:cs="Courier New"/>
        </w:rPr>
        <w:t>{\</w:t>
      </w:r>
      <w:proofErr w:type="spellStart"/>
      <w:r w:rsidRPr="00345366">
        <w:rPr>
          <w:rFonts w:ascii="Courier New" w:hAnsi="Courier New" w:cs="Courier New"/>
        </w:rPr>
        <w:t>hlopt</w:t>
      </w:r>
      <w:proofErr w:type="spellEnd"/>
      <w:r w:rsidRPr="00345366">
        <w:rPr>
          <w:rFonts w:ascii="Courier New" w:hAnsi="Courier New" w:cs="Courier New"/>
        </w:rPr>
        <w:t>}[1]{\</w:t>
      </w:r>
      <w:proofErr w:type="spellStart"/>
      <w:r w:rsidRPr="00345366">
        <w:rPr>
          <w:rFonts w:ascii="Courier New" w:hAnsi="Courier New" w:cs="Courier New"/>
        </w:rPr>
        <w:t>textcolor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]{0,0,0}{#1}}%</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newcommand</w:t>
      </w:r>
      <w:proofErr w:type="spellEnd"/>
      <w:r w:rsidRPr="00345366">
        <w:rPr>
          <w:rFonts w:ascii="Courier New" w:hAnsi="Courier New" w:cs="Courier New"/>
        </w:rPr>
        <w:t>{\</w:t>
      </w:r>
      <w:proofErr w:type="spellStart"/>
      <w:r w:rsidRPr="00345366">
        <w:rPr>
          <w:rFonts w:ascii="Courier New" w:hAnsi="Courier New" w:cs="Courier New"/>
        </w:rPr>
        <w:t>hlstd</w:t>
      </w:r>
      <w:proofErr w:type="spellEnd"/>
      <w:r w:rsidRPr="00345366">
        <w:rPr>
          <w:rFonts w:ascii="Courier New" w:hAnsi="Courier New" w:cs="Courier New"/>
        </w:rPr>
        <w:t>}[1]{\</w:t>
      </w:r>
      <w:proofErr w:type="spellStart"/>
      <w:r w:rsidRPr="00345366">
        <w:rPr>
          <w:rFonts w:ascii="Courier New" w:hAnsi="Courier New" w:cs="Courier New"/>
        </w:rPr>
        <w:t>textcolor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]{0.345,0.345,0.345}{#1}}%</w:t>
      </w:r>
    </w:p>
    <w:p w:rsidR="00345366" w:rsidRPr="00345366" w:rsidRDefault="00345366" w:rsidP="001A63FB">
      <w:pPr>
        <w:pStyle w:val="PlainText"/>
        <w:rPr>
          <w:rFonts w:ascii="Courier New" w:hAnsi="Courier New" w:cs="Courier New"/>
        </w:rPr>
      </w:pPr>
      <w:r w:rsidRPr="00345366">
        <w:rPr>
          <w:rFonts w:ascii="Courier New" w:hAnsi="Courier New" w:cs="Courier New"/>
        </w:rPr>
        <w:t>\newcommand{\hlkwa}[1]{\textcolor[rgb]{0.161,0.373,0.58}{\textbf{#1}}}%</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newcommand</w:t>
      </w:r>
      <w:proofErr w:type="spellEnd"/>
      <w:r w:rsidRPr="00345366">
        <w:rPr>
          <w:rFonts w:ascii="Courier New" w:hAnsi="Courier New" w:cs="Courier New"/>
        </w:rPr>
        <w:t>{\</w:t>
      </w:r>
      <w:proofErr w:type="spellStart"/>
      <w:r w:rsidRPr="00345366">
        <w:rPr>
          <w:rFonts w:ascii="Courier New" w:hAnsi="Courier New" w:cs="Courier New"/>
        </w:rPr>
        <w:t>hlkwb</w:t>
      </w:r>
      <w:proofErr w:type="spellEnd"/>
      <w:r w:rsidRPr="00345366">
        <w:rPr>
          <w:rFonts w:ascii="Courier New" w:hAnsi="Courier New" w:cs="Courier New"/>
        </w:rPr>
        <w:t>}[1]{\</w:t>
      </w:r>
      <w:proofErr w:type="spellStart"/>
      <w:r w:rsidRPr="00345366">
        <w:rPr>
          <w:rFonts w:ascii="Courier New" w:hAnsi="Courier New" w:cs="Courier New"/>
        </w:rPr>
        <w:t>textcolor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]{0.69,0.353,0.396}{#1}}%</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newcommand</w:t>
      </w:r>
      <w:proofErr w:type="spellEnd"/>
      <w:r w:rsidRPr="00345366">
        <w:rPr>
          <w:rFonts w:ascii="Courier New" w:hAnsi="Courier New" w:cs="Courier New"/>
        </w:rPr>
        <w:t>{\</w:t>
      </w:r>
      <w:proofErr w:type="spellStart"/>
      <w:r w:rsidRPr="00345366">
        <w:rPr>
          <w:rFonts w:ascii="Courier New" w:hAnsi="Courier New" w:cs="Courier New"/>
        </w:rPr>
        <w:t>hlkwc</w:t>
      </w:r>
      <w:proofErr w:type="spellEnd"/>
      <w:r w:rsidRPr="00345366">
        <w:rPr>
          <w:rFonts w:ascii="Courier New" w:hAnsi="Courier New" w:cs="Courier New"/>
        </w:rPr>
        <w:t>}[1]{\</w:t>
      </w:r>
      <w:proofErr w:type="spellStart"/>
      <w:r w:rsidRPr="00345366">
        <w:rPr>
          <w:rFonts w:ascii="Courier New" w:hAnsi="Courier New" w:cs="Courier New"/>
        </w:rPr>
        <w:t>textcolor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]{0.333,0.667,0.333}{#1}}%</w:t>
      </w:r>
    </w:p>
    <w:p w:rsidR="00345366" w:rsidRPr="00345366" w:rsidRDefault="00345366" w:rsidP="001A63FB">
      <w:pPr>
        <w:pStyle w:val="PlainText"/>
        <w:rPr>
          <w:rFonts w:ascii="Courier New" w:hAnsi="Courier New" w:cs="Courier New"/>
        </w:rPr>
      </w:pPr>
      <w:r w:rsidRPr="00345366">
        <w:rPr>
          <w:rFonts w:ascii="Courier New" w:hAnsi="Courier New" w:cs="Courier New"/>
        </w:rPr>
        <w:t>\newcommand{\hlkwd}[1]{\textcolor[rgb]{0.737,0.353,0.396}{\textbf{#1}}}%</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usepackage</w:t>
      </w:r>
      <w:proofErr w:type="spellEnd"/>
      <w:r w:rsidRPr="00345366">
        <w:rPr>
          <w:rFonts w:ascii="Courier New" w:hAnsi="Courier New" w:cs="Courier New"/>
        </w:rPr>
        <w:t>{framed}</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makeatletter</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newenvironment</w:t>
      </w:r>
      <w:proofErr w:type="spellEnd"/>
      <w:r w:rsidRPr="00345366">
        <w:rPr>
          <w:rFonts w:ascii="Courier New" w:hAnsi="Courier New" w:cs="Courier New"/>
        </w:rPr>
        <w:t>{</w:t>
      </w:r>
      <w:proofErr w:type="spellStart"/>
      <w:r w:rsidRPr="00345366">
        <w:rPr>
          <w:rFonts w:ascii="Courier New" w:hAnsi="Courier New" w:cs="Courier New"/>
        </w:rPr>
        <w:t>kframe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\def\</w:t>
      </w:r>
      <w:proofErr w:type="spellStart"/>
      <w:r w:rsidRPr="00345366">
        <w:rPr>
          <w:rFonts w:ascii="Courier New" w:hAnsi="Courier New" w:cs="Courier New"/>
        </w:rPr>
        <w:t>at@end@of@kframe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ifinner</w:t>
      </w:r>
      <w:proofErr w:type="spellEnd"/>
      <w:r w:rsidRPr="00345366">
        <w:rPr>
          <w:rFonts w:ascii="Courier New" w:hAnsi="Courier New" w:cs="Courier New"/>
        </w:rPr>
        <w:t>\</w:t>
      </w:r>
      <w:proofErr w:type="spellStart"/>
      <w:r w:rsidRPr="00345366">
        <w:rPr>
          <w:rFonts w:ascii="Courier New" w:hAnsi="Courier New" w:cs="Courier New"/>
        </w:rPr>
        <w:t>ifhmode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\def\</w:t>
      </w:r>
      <w:proofErr w:type="spellStart"/>
      <w:r w:rsidRPr="00345366">
        <w:rPr>
          <w:rFonts w:ascii="Courier New" w:hAnsi="Courier New" w:cs="Courier New"/>
        </w:rPr>
        <w:t>at@end@of@kframe</w:t>
      </w:r>
      <w:proofErr w:type="spellEnd"/>
      <w:r w:rsidRPr="00345366">
        <w:rPr>
          <w:rFonts w:ascii="Courier New" w:hAnsi="Courier New" w:cs="Courier New"/>
        </w:rPr>
        <w:t>{\end{</w:t>
      </w:r>
      <w:proofErr w:type="spellStart"/>
      <w:r w:rsidRPr="00345366">
        <w:rPr>
          <w:rFonts w:ascii="Courier New" w:hAnsi="Courier New" w:cs="Courier New"/>
        </w:rPr>
        <w:t>minipage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\begin{</w:t>
      </w:r>
      <w:proofErr w:type="spellStart"/>
      <w:r w:rsidRPr="00345366">
        <w:rPr>
          <w:rFonts w:ascii="Courier New" w:hAnsi="Courier New" w:cs="Courier New"/>
        </w:rPr>
        <w:t>minipage</w:t>
      </w:r>
      <w:proofErr w:type="spellEnd"/>
      <w:r w:rsidRPr="00345366">
        <w:rPr>
          <w:rFonts w:ascii="Courier New" w:hAnsi="Courier New" w:cs="Courier New"/>
        </w:rPr>
        <w:t>}{\</w:t>
      </w:r>
      <w:proofErr w:type="spellStart"/>
      <w:r w:rsidRPr="00345366">
        <w:rPr>
          <w:rFonts w:ascii="Courier New" w:hAnsi="Courier New" w:cs="Courier New"/>
        </w:rPr>
        <w:t>columnwidth</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fi</w:t>
      </w:r>
      <w:proofErr w:type="spellEnd"/>
      <w:r w:rsidRPr="00345366">
        <w:rPr>
          <w:rFonts w:ascii="Courier New" w:hAnsi="Courier New" w:cs="Courier New"/>
        </w:rPr>
        <w:t>\</w:t>
      </w:r>
      <w:proofErr w:type="spellStart"/>
      <w:r w:rsidRPr="00345366">
        <w:rPr>
          <w:rFonts w:ascii="Courier New" w:hAnsi="Courier New" w:cs="Courier New"/>
        </w:rPr>
        <w:t>fi</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\def\</w:t>
      </w:r>
      <w:proofErr w:type="spellStart"/>
      <w:r w:rsidRPr="00345366">
        <w:rPr>
          <w:rFonts w:ascii="Courier New" w:hAnsi="Courier New" w:cs="Courier New"/>
        </w:rPr>
        <w:t>FrameCommand</w:t>
      </w:r>
      <w:proofErr w:type="spellEnd"/>
      <w:r w:rsidRPr="00345366">
        <w:rPr>
          <w:rFonts w:ascii="Courier New" w:hAnsi="Courier New" w:cs="Courier New"/>
        </w:rPr>
        <w:t>##1{\</w:t>
      </w:r>
      <w:proofErr w:type="spellStart"/>
      <w:r w:rsidRPr="00345366">
        <w:rPr>
          <w:rFonts w:ascii="Courier New" w:hAnsi="Courier New" w:cs="Courier New"/>
        </w:rPr>
        <w:t>hskip</w:t>
      </w:r>
      <w:proofErr w:type="spellEnd"/>
      <w:r w:rsidRPr="00345366">
        <w:rPr>
          <w:rFonts w:ascii="Courier New" w:hAnsi="Courier New" w:cs="Courier New"/>
        </w:rPr>
        <w:t>\@</w:t>
      </w:r>
      <w:proofErr w:type="spellStart"/>
      <w:r w:rsidRPr="00345366">
        <w:rPr>
          <w:rFonts w:ascii="Courier New" w:hAnsi="Courier New" w:cs="Courier New"/>
        </w:rPr>
        <w:t>totalleftmargin</w:t>
      </w:r>
      <w:proofErr w:type="spellEnd"/>
      <w:r w:rsidRPr="00345366">
        <w:rPr>
          <w:rFonts w:ascii="Courier New" w:hAnsi="Courier New" w:cs="Courier New"/>
        </w:rPr>
        <w:t xml:space="preserve"> \</w:t>
      </w:r>
      <w:proofErr w:type="spellStart"/>
      <w:r w:rsidRPr="00345366">
        <w:rPr>
          <w:rFonts w:ascii="Courier New" w:hAnsi="Courier New" w:cs="Courier New"/>
        </w:rPr>
        <w:t>hskip</w:t>
      </w:r>
      <w:proofErr w:type="spellEnd"/>
      <w:r w:rsidRPr="00345366">
        <w:rPr>
          <w:rFonts w:ascii="Courier New" w:hAnsi="Courier New" w:cs="Courier New"/>
        </w:rPr>
        <w:t>-\</w:t>
      </w:r>
      <w:proofErr w:type="spellStart"/>
      <w:r w:rsidRPr="00345366">
        <w:rPr>
          <w:rFonts w:ascii="Courier New" w:hAnsi="Courier New" w:cs="Courier New"/>
        </w:rPr>
        <w:t>fboxsep</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colorbox</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}{##1}\</w:t>
      </w:r>
      <w:proofErr w:type="spellStart"/>
      <w:r w:rsidRPr="00345366">
        <w:rPr>
          <w:rFonts w:ascii="Courier New" w:hAnsi="Courier New" w:cs="Courier New"/>
        </w:rPr>
        <w:t>hskip</w:t>
      </w:r>
      <w:proofErr w:type="spellEnd"/>
      <w:r w:rsidRPr="00345366">
        <w:rPr>
          <w:rFonts w:ascii="Courier New" w:hAnsi="Courier New" w:cs="Courier New"/>
        </w:rPr>
        <w:t>-\</w:t>
      </w:r>
      <w:proofErr w:type="spellStart"/>
      <w:r w:rsidRPr="00345366">
        <w:rPr>
          <w:rFonts w:ascii="Courier New" w:hAnsi="Courier New" w:cs="Courier New"/>
        </w:rPr>
        <w:t>fboxsep</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 </w:t>
      </w:r>
      <w:proofErr w:type="gramStart"/>
      <w:r w:rsidRPr="00345366">
        <w:rPr>
          <w:rFonts w:ascii="Courier New" w:hAnsi="Courier New" w:cs="Courier New"/>
        </w:rPr>
        <w:t>There</w:t>
      </w:r>
      <w:proofErr w:type="gramEnd"/>
      <w:r w:rsidRPr="00345366">
        <w:rPr>
          <w:rFonts w:ascii="Courier New" w:hAnsi="Courier New" w:cs="Courier New"/>
        </w:rPr>
        <w:t xml:space="preserve"> is no \\@totalrightmargin, so:</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hskip</w:t>
      </w:r>
      <w:proofErr w:type="spellEnd"/>
      <w:r w:rsidRPr="00345366">
        <w:rPr>
          <w:rFonts w:ascii="Courier New" w:hAnsi="Courier New" w:cs="Courier New"/>
        </w:rPr>
        <w:t>-\</w:t>
      </w:r>
      <w:proofErr w:type="spellStart"/>
      <w:r w:rsidRPr="00345366">
        <w:rPr>
          <w:rFonts w:ascii="Courier New" w:hAnsi="Courier New" w:cs="Courier New"/>
        </w:rPr>
        <w:t>linewidth</w:t>
      </w:r>
      <w:proofErr w:type="spellEnd"/>
      <w:r w:rsidRPr="00345366">
        <w:rPr>
          <w:rFonts w:ascii="Courier New" w:hAnsi="Courier New" w:cs="Courier New"/>
        </w:rPr>
        <w:t xml:space="preserve"> \</w:t>
      </w:r>
      <w:proofErr w:type="spellStart"/>
      <w:r w:rsidRPr="00345366">
        <w:rPr>
          <w:rFonts w:ascii="Courier New" w:hAnsi="Courier New" w:cs="Courier New"/>
        </w:rPr>
        <w:t>hskip</w:t>
      </w:r>
      <w:proofErr w:type="spellEnd"/>
      <w:r w:rsidRPr="00345366">
        <w:rPr>
          <w:rFonts w:ascii="Courier New" w:hAnsi="Courier New" w:cs="Courier New"/>
        </w:rPr>
        <w:t>-\@</w:t>
      </w:r>
      <w:proofErr w:type="spellStart"/>
      <w:r w:rsidRPr="00345366">
        <w:rPr>
          <w:rFonts w:ascii="Courier New" w:hAnsi="Courier New" w:cs="Courier New"/>
        </w:rPr>
        <w:t>totalleftmargin</w:t>
      </w:r>
      <w:proofErr w:type="spellEnd"/>
      <w:r w:rsidRPr="00345366">
        <w:rPr>
          <w:rFonts w:ascii="Courier New" w:hAnsi="Courier New" w:cs="Courier New"/>
        </w:rPr>
        <w:t xml:space="preserve"> \</w:t>
      </w:r>
      <w:proofErr w:type="spellStart"/>
      <w:r w:rsidRPr="00345366">
        <w:rPr>
          <w:rFonts w:ascii="Courier New" w:hAnsi="Courier New" w:cs="Courier New"/>
        </w:rPr>
        <w:t>hskip</w:t>
      </w:r>
      <w:proofErr w:type="spellEnd"/>
      <w:r w:rsidRPr="00345366">
        <w:rPr>
          <w:rFonts w:ascii="Courier New" w:hAnsi="Courier New" w:cs="Courier New"/>
        </w:rPr>
        <w:t>\</w:t>
      </w:r>
      <w:proofErr w:type="spellStart"/>
      <w:r w:rsidRPr="00345366">
        <w:rPr>
          <w:rFonts w:ascii="Courier New" w:hAnsi="Courier New" w:cs="Courier New"/>
        </w:rPr>
        <w:t>columnwidth</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MakeFramed</w:t>
      </w:r>
      <w:proofErr w:type="spellEnd"/>
      <w:r w:rsidRPr="00345366">
        <w:rPr>
          <w:rFonts w:ascii="Courier New" w:hAnsi="Courier New" w:cs="Courier New"/>
        </w:rPr>
        <w:t xml:space="preserve"> {\advance\</w:t>
      </w:r>
      <w:proofErr w:type="spellStart"/>
      <w:r w:rsidRPr="00345366">
        <w:rPr>
          <w:rFonts w:ascii="Courier New" w:hAnsi="Courier New" w:cs="Courier New"/>
        </w:rPr>
        <w:t>hsize</w:t>
      </w:r>
      <w:proofErr w:type="spellEnd"/>
      <w:r w:rsidRPr="00345366">
        <w:rPr>
          <w:rFonts w:ascii="Courier New" w:hAnsi="Courier New" w:cs="Courier New"/>
        </w:rPr>
        <w:t>-\width</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totalleftmargin</w:t>
      </w:r>
      <w:proofErr w:type="spellEnd"/>
      <w:r w:rsidRPr="00345366">
        <w:rPr>
          <w:rFonts w:ascii="Courier New" w:hAnsi="Courier New" w:cs="Courier New"/>
        </w:rPr>
        <w:t>\z@ \</w:t>
      </w:r>
      <w:proofErr w:type="spellStart"/>
      <w:r w:rsidRPr="00345366">
        <w:rPr>
          <w:rFonts w:ascii="Courier New" w:hAnsi="Courier New" w:cs="Courier New"/>
        </w:rPr>
        <w:t>linewidth</w:t>
      </w:r>
      <w:proofErr w:type="spellEnd"/>
      <w:r w:rsidRPr="00345366">
        <w:rPr>
          <w:rFonts w:ascii="Courier New" w:hAnsi="Courier New" w:cs="Courier New"/>
        </w:rPr>
        <w:t>\</w:t>
      </w:r>
      <w:proofErr w:type="spellStart"/>
      <w:r w:rsidRPr="00345366">
        <w:rPr>
          <w:rFonts w:ascii="Courier New" w:hAnsi="Courier New" w:cs="Courier New"/>
        </w:rPr>
        <w:t>hsize</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setminipage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{\par\</w:t>
      </w:r>
      <w:proofErr w:type="spellStart"/>
      <w:r w:rsidRPr="00345366">
        <w:rPr>
          <w:rFonts w:ascii="Courier New" w:hAnsi="Courier New" w:cs="Courier New"/>
        </w:rPr>
        <w:t>unskip</w:t>
      </w:r>
      <w:proofErr w:type="spellEnd"/>
      <w:r w:rsidRPr="00345366">
        <w:rPr>
          <w:rFonts w:ascii="Courier New" w:hAnsi="Courier New" w:cs="Courier New"/>
        </w:rPr>
        <w:t>\</w:t>
      </w:r>
      <w:proofErr w:type="spellStart"/>
      <w:r w:rsidRPr="00345366">
        <w:rPr>
          <w:rFonts w:ascii="Courier New" w:hAnsi="Courier New" w:cs="Courier New"/>
        </w:rPr>
        <w:t>endMakeFramed</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at@end@of@kframe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makeatother</w:t>
      </w:r>
      <w:proofErr w:type="spellEnd"/>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}{.97, .97, .97}</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messagecolor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 0, 0}</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warningcolor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}{1, 0, 1}</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errorcolor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}{1, 0, 0}</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newenvironment</w:t>
      </w:r>
      <w:proofErr w:type="spellEnd"/>
      <w:r w:rsidRPr="00345366">
        <w:rPr>
          <w:rFonts w:ascii="Courier New" w:hAnsi="Courier New" w:cs="Courier New"/>
        </w:rPr>
        <w:t>{</w:t>
      </w:r>
      <w:proofErr w:type="spellStart"/>
      <w:r w:rsidRPr="00345366">
        <w:rPr>
          <w:rFonts w:ascii="Courier New" w:hAnsi="Courier New" w:cs="Courier New"/>
        </w:rPr>
        <w:t>knitrout</w:t>
      </w:r>
      <w:proofErr w:type="spellEnd"/>
      <w:proofErr w:type="gramStart"/>
      <w:r w:rsidRPr="00345366">
        <w:rPr>
          <w:rFonts w:ascii="Courier New" w:hAnsi="Courier New" w:cs="Courier New"/>
        </w:rPr>
        <w:t>}{</w:t>
      </w:r>
      <w:proofErr w:type="gramEnd"/>
      <w:r w:rsidRPr="00345366">
        <w:rPr>
          <w:rFonts w:ascii="Courier New" w:hAnsi="Courier New" w:cs="Courier New"/>
        </w:rPr>
        <w:t xml:space="preserve">}{} % an empty environment to be redefined in </w:t>
      </w:r>
      <w:proofErr w:type="spellStart"/>
      <w:r w:rsidRPr="00345366">
        <w:rPr>
          <w:rFonts w:ascii="Courier New" w:hAnsi="Courier New" w:cs="Courier New"/>
        </w:rPr>
        <w:t>TeX</w:t>
      </w:r>
      <w:proofErr w:type="spellEnd"/>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usepackage</w:t>
      </w:r>
      <w:proofErr w:type="spellEnd"/>
      <w:r w:rsidRPr="00345366">
        <w:rPr>
          <w:rFonts w:ascii="Courier New" w:hAnsi="Courier New" w:cs="Courier New"/>
        </w:rPr>
        <w:t>{</w:t>
      </w:r>
      <w:proofErr w:type="spellStart"/>
      <w:r w:rsidRPr="00345366">
        <w:rPr>
          <w:rFonts w:ascii="Courier New" w:hAnsi="Courier New" w:cs="Courier New"/>
        </w:rPr>
        <w:t>alltt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IfFileExists</w:t>
      </w:r>
      <w:proofErr w:type="spellEnd"/>
      <w:r w:rsidRPr="00345366">
        <w:rPr>
          <w:rFonts w:ascii="Courier New" w:hAnsi="Courier New" w:cs="Courier New"/>
        </w:rPr>
        <w:t>{upquote.sty}{\</w:t>
      </w:r>
      <w:proofErr w:type="spellStart"/>
      <w:r w:rsidRPr="00345366">
        <w:rPr>
          <w:rFonts w:ascii="Courier New" w:hAnsi="Courier New" w:cs="Courier New"/>
        </w:rPr>
        <w:t>usepackage</w:t>
      </w:r>
      <w:proofErr w:type="spellEnd"/>
      <w:r w:rsidRPr="00345366">
        <w:rPr>
          <w:rFonts w:ascii="Courier New" w:hAnsi="Courier New" w:cs="Courier New"/>
        </w:rPr>
        <w:t>{</w:t>
      </w:r>
      <w:proofErr w:type="spellStart"/>
      <w:r w:rsidRPr="00345366">
        <w:rPr>
          <w:rFonts w:ascii="Courier New" w:hAnsi="Courier New" w:cs="Courier New"/>
        </w:rPr>
        <w:t>upquote</w:t>
      </w:r>
      <w:proofErr w:type="spellEnd"/>
      <w:r w:rsidRPr="00345366">
        <w:rPr>
          <w:rFonts w:ascii="Courier New" w:hAnsi="Courier New" w:cs="Courier New"/>
        </w:rPr>
        <w:t>}</w:t>
      </w:r>
      <w:proofErr w:type="gramStart"/>
      <w:r w:rsidRPr="00345366">
        <w:rPr>
          <w:rFonts w:ascii="Courier New" w:hAnsi="Courier New" w:cs="Courier New"/>
        </w:rPr>
        <w:t>}{}</w:t>
      </w:r>
      <w:proofErr w:type="gramEnd"/>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lastRenderedPageBreak/>
        <w:t>\begin{document}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proofErr w:type="gramStart"/>
      <w:r w:rsidRPr="00345366">
        <w:rPr>
          <w:rFonts w:ascii="Courier New" w:hAnsi="Courier New" w:cs="Courier New"/>
        </w:rPr>
        <w:t>SweaveOpts</w:t>
      </w:r>
      <w:proofErr w:type="spellEnd"/>
      <w:r w:rsidRPr="00345366">
        <w:rPr>
          <w:rFonts w:ascii="Courier New" w:hAnsi="Courier New" w:cs="Courier New"/>
        </w:rPr>
        <w:t>{</w:t>
      </w:r>
      <w:proofErr w:type="gramEnd"/>
      <w:r w:rsidRPr="00345366">
        <w:rPr>
          <w:rFonts w:ascii="Courier New" w:hAnsi="Courier New" w:cs="Courier New"/>
        </w:rPr>
        <w:t>concordance=TRUE, echo=FALSE}</w:t>
      </w:r>
    </w:p>
    <w:p w:rsidR="00345366" w:rsidRPr="00345366" w:rsidRDefault="00345366" w:rsidP="001A63FB">
      <w:pPr>
        <w:pStyle w:val="PlainText"/>
        <w:rPr>
          <w:rFonts w:ascii="Courier New" w:hAnsi="Courier New" w:cs="Courier New"/>
        </w:rPr>
      </w:pPr>
      <w:r w:rsidRPr="00345366">
        <w:rPr>
          <w:rFonts w:ascii="Courier New" w:hAnsi="Courier New" w:cs="Courier New"/>
        </w:rPr>
        <w:t>\begin{</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}{0.969, 0.969, 0.969}\color{</w:t>
      </w:r>
      <w:proofErr w:type="spellStart"/>
      <w:r w:rsidRPr="00345366">
        <w:rPr>
          <w:rFonts w:ascii="Courier New" w:hAnsi="Courier New" w:cs="Courier New"/>
        </w:rPr>
        <w:t>fgcolor</w:t>
      </w:r>
      <w:proofErr w:type="spellEnd"/>
      <w:r w:rsidRPr="00345366">
        <w:rPr>
          <w:rFonts w:ascii="Courier New" w:hAnsi="Courier New" w:cs="Courier New"/>
        </w:rPr>
        <w:t>}\begin{</w:t>
      </w:r>
      <w:proofErr w:type="spellStart"/>
      <w:r w:rsidRPr="00345366">
        <w:rPr>
          <w:rFonts w:ascii="Courier New" w:hAnsi="Courier New" w:cs="Courier New"/>
        </w:rPr>
        <w:t>kframe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ttfamily</w:t>
      </w:r>
      <w:proofErr w:type="spellEnd"/>
      <w:r w:rsidRPr="00345366">
        <w:rPr>
          <w:rFonts w:ascii="Courier New" w:hAnsi="Courier New" w:cs="Courier New"/>
        </w:rPr>
        <w:t>\</w:t>
      </w:r>
      <w:proofErr w:type="spellStart"/>
      <w:r w:rsidRPr="00345366">
        <w:rPr>
          <w:rFonts w:ascii="Courier New" w:hAnsi="Courier New" w:cs="Courier New"/>
        </w:rPr>
        <w:t>noindent</w:t>
      </w:r>
      <w:proofErr w:type="spellEnd"/>
      <w:r w:rsidRPr="00345366">
        <w:rPr>
          <w:rFonts w:ascii="Courier New" w:hAnsi="Courier New" w:cs="Courier New"/>
        </w:rPr>
        <w:t>\</w:t>
      </w:r>
      <w:proofErr w:type="spellStart"/>
      <w:r w:rsidRPr="00345366">
        <w:rPr>
          <w:rFonts w:ascii="Courier New" w:hAnsi="Courier New" w:cs="Courier New"/>
        </w:rPr>
        <w:t>itshape</w:t>
      </w:r>
      <w:proofErr w:type="spellEnd"/>
      <w:r w:rsidRPr="00345366">
        <w:rPr>
          <w:rFonts w:ascii="Courier New" w:hAnsi="Courier New" w:cs="Courier New"/>
        </w:rPr>
        <w:t>\color{</w:t>
      </w:r>
      <w:proofErr w:type="spellStart"/>
      <w:r w:rsidRPr="00345366">
        <w:rPr>
          <w:rFonts w:ascii="Courier New" w:hAnsi="Courier New" w:cs="Courier New"/>
        </w:rPr>
        <w:t>messagecolor</w:t>
      </w:r>
      <w:proofErr w:type="spellEnd"/>
      <w:r w:rsidRPr="00345366">
        <w:rPr>
          <w:rFonts w:ascii="Courier New" w:hAnsi="Courier New" w:cs="Courier New"/>
        </w:rPr>
        <w:t xml:space="preserve">}{\#\# </w:t>
      </w:r>
      <w:proofErr w:type="gramStart"/>
      <w:r w:rsidRPr="00345366">
        <w:rPr>
          <w:rFonts w:ascii="Courier New" w:hAnsi="Courier New" w:cs="Courier New"/>
        </w:rPr>
        <w:t>Loading</w:t>
      </w:r>
      <w:proofErr w:type="gramEnd"/>
      <w:r w:rsidRPr="00345366">
        <w:rPr>
          <w:rFonts w:ascii="Courier New" w:hAnsi="Courier New" w:cs="Courier New"/>
        </w:rPr>
        <w:t xml:space="preserve"> required package: </w:t>
      </w:r>
      <w:proofErr w:type="spellStart"/>
      <w:r w:rsidRPr="00345366">
        <w:rPr>
          <w:rFonts w:ascii="Courier New" w:hAnsi="Courier New" w:cs="Courier New"/>
        </w:rPr>
        <w:t>pdgControl</w:t>
      </w:r>
      <w:proofErr w:type="spellEnd"/>
      <w:r w:rsidRPr="00345366">
        <w:rPr>
          <w:rFonts w:ascii="Courier New" w:hAnsi="Courier New" w:cs="Courier New"/>
        </w:rPr>
        <w:t xml:space="preserve">\\\#\# Loading required package: reshape2\\\#\# Loading required package: ggplot2\\\#\# Loading required package: </w:t>
      </w:r>
      <w:proofErr w:type="spellStart"/>
      <w:r w:rsidRPr="00345366">
        <w:rPr>
          <w:rFonts w:ascii="Courier New" w:hAnsi="Courier New" w:cs="Courier New"/>
        </w:rPr>
        <w:t>data.table</w:t>
      </w:r>
      <w:proofErr w:type="spellEnd"/>
      <w:r w:rsidRPr="00345366">
        <w:rPr>
          <w:rFonts w:ascii="Courier New" w:hAnsi="Courier New" w:cs="Courier New"/>
        </w:rPr>
        <w:t xml:space="preserve">\\\#\# Loading required package: </w:t>
      </w:r>
      <w:proofErr w:type="spellStart"/>
      <w:r w:rsidRPr="00345366">
        <w:rPr>
          <w:rFonts w:ascii="Courier New" w:hAnsi="Courier New" w:cs="Courier New"/>
        </w:rPr>
        <w:t>plyr</w:t>
      </w:r>
      <w:proofErr w:type="spellEnd"/>
      <w:r w:rsidRPr="00345366">
        <w:rPr>
          <w:rFonts w:ascii="Courier New" w:hAnsi="Courier New" w:cs="Courier New"/>
        </w:rPr>
        <w:t xml:space="preserve">\\\#\# Loading required package: </w:t>
      </w:r>
      <w:proofErr w:type="spellStart"/>
      <w:r w:rsidRPr="00345366">
        <w:rPr>
          <w:rFonts w:ascii="Courier New" w:hAnsi="Courier New" w:cs="Courier New"/>
        </w:rPr>
        <w:t>xtable</w:t>
      </w:r>
      <w:proofErr w:type="spellEnd"/>
      <w:r w:rsidRPr="00345366">
        <w:rPr>
          <w:rFonts w:ascii="Courier New" w:hAnsi="Courier New" w:cs="Courier New"/>
        </w:rPr>
        <w:t>}}\end{</w:t>
      </w:r>
      <w:proofErr w:type="spellStart"/>
      <w:r w:rsidRPr="00345366">
        <w:rPr>
          <w:rFonts w:ascii="Courier New" w:hAnsi="Courier New" w:cs="Courier New"/>
        </w:rPr>
        <w:t>kframe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\end{</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\title{Optimal management of a stochastically varying population when policy adjustment is costly}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proofErr w:type="gramStart"/>
      <w:r w:rsidRPr="00345366">
        <w:rPr>
          <w:rFonts w:ascii="Courier New" w:hAnsi="Courier New" w:cs="Courier New"/>
        </w:rPr>
        <w:t>titlerunning</w:t>
      </w:r>
      <w:proofErr w:type="spellEnd"/>
      <w:r w:rsidRPr="00345366">
        <w:rPr>
          <w:rFonts w:ascii="Courier New" w:hAnsi="Courier New" w:cs="Courier New"/>
        </w:rPr>
        <w:t>{</w:t>
      </w:r>
      <w:proofErr w:type="gramEnd"/>
      <w:r w:rsidRPr="00345366">
        <w:rPr>
          <w:rFonts w:ascii="Courier New" w:hAnsi="Courier New" w:cs="Courier New"/>
        </w:rPr>
        <w:t>Short form of title}        % if too long for running head</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\author{Carl </w:t>
      </w:r>
      <w:proofErr w:type="spellStart"/>
      <w:r w:rsidRPr="00345366">
        <w:rPr>
          <w:rFonts w:ascii="Courier New" w:hAnsi="Courier New" w:cs="Courier New"/>
        </w:rPr>
        <w:t>Boettiger</w:t>
      </w:r>
      <w:proofErr w:type="spellEnd"/>
      <w:r w:rsidRPr="00345366">
        <w:rPr>
          <w:rFonts w:ascii="Courier New" w:hAnsi="Courier New" w:cs="Courier New"/>
        </w:rPr>
        <w:t xml:space="preserve">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Michael </w:t>
      </w:r>
      <w:proofErr w:type="gramStart"/>
      <w:r w:rsidRPr="00345366">
        <w:rPr>
          <w:rFonts w:ascii="Courier New" w:hAnsi="Courier New" w:cs="Courier New"/>
        </w:rPr>
        <w:t>Bode</w:t>
      </w:r>
      <w:proofErr w:type="gramEnd"/>
      <w:r w:rsidRPr="00345366">
        <w:rPr>
          <w:rFonts w:ascii="Courier New" w:hAnsi="Courier New" w:cs="Courier New"/>
        </w:rPr>
        <w:t xml:space="preserve">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James N. </w:t>
      </w:r>
      <w:proofErr w:type="spellStart"/>
      <w:r w:rsidRPr="00345366">
        <w:rPr>
          <w:rFonts w:ascii="Courier New" w:hAnsi="Courier New" w:cs="Courier New"/>
        </w:rPr>
        <w:t>Sanchirico</w:t>
      </w:r>
      <w:proofErr w:type="spellEnd"/>
      <w:r w:rsidRPr="00345366">
        <w:rPr>
          <w:rFonts w:ascii="Courier New" w:hAnsi="Courier New" w:cs="Courier New"/>
        </w:rPr>
        <w:t xml:space="preserve"> \\</w:t>
      </w:r>
    </w:p>
    <w:p w:rsidR="00345366" w:rsidRPr="00345366" w:rsidRDefault="00345366" w:rsidP="001A63FB">
      <w:pPr>
        <w:pStyle w:val="PlainText"/>
        <w:rPr>
          <w:rFonts w:ascii="Courier New" w:hAnsi="Courier New" w:cs="Courier New"/>
        </w:rPr>
      </w:pPr>
      <w:r w:rsidRPr="00345366">
        <w:rPr>
          <w:rFonts w:ascii="Courier New" w:hAnsi="Courier New" w:cs="Courier New"/>
        </w:rPr>
        <w:t>Jacob LaRiviere \\</w:t>
      </w:r>
    </w:p>
    <w:p w:rsidR="00345366" w:rsidRPr="00345366" w:rsidRDefault="00345366" w:rsidP="001A63FB">
      <w:pPr>
        <w:pStyle w:val="PlainText"/>
        <w:rPr>
          <w:rFonts w:ascii="Courier New" w:hAnsi="Courier New" w:cs="Courier New"/>
        </w:rPr>
      </w:pPr>
      <w:r w:rsidRPr="00345366">
        <w:rPr>
          <w:rFonts w:ascii="Courier New" w:hAnsi="Courier New" w:cs="Courier New"/>
        </w:rPr>
        <w:t>Alan M. Hastings\\</w:t>
      </w:r>
    </w:p>
    <w:p w:rsidR="00345366" w:rsidRPr="00345366" w:rsidRDefault="00345366" w:rsidP="001A63FB">
      <w:pPr>
        <w:pStyle w:val="PlainText"/>
        <w:rPr>
          <w:rFonts w:ascii="Courier New" w:hAnsi="Courier New" w:cs="Courier New"/>
        </w:rPr>
      </w:pPr>
      <w:r w:rsidRPr="00345366">
        <w:rPr>
          <w:rFonts w:ascii="Courier New" w:hAnsi="Courier New" w:cs="Courier New"/>
        </w:rPr>
        <w:t>Paul R. Armsworth</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maketitle</w:t>
      </w:r>
      <w:proofErr w:type="spellEnd"/>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commentRangeStart w:id="0"/>
    </w:p>
    <w:p w:rsidR="00345366" w:rsidRPr="00345366" w:rsidRDefault="00345366" w:rsidP="001A63FB">
      <w:pPr>
        <w:pStyle w:val="PlainText"/>
        <w:rPr>
          <w:rFonts w:ascii="Courier New" w:hAnsi="Courier New" w:cs="Courier New"/>
        </w:rPr>
      </w:pPr>
      <w:r w:rsidRPr="00345366">
        <w:rPr>
          <w:rFonts w:ascii="Courier New" w:hAnsi="Courier New" w:cs="Courier New"/>
        </w:rPr>
        <w:t>\section{Introduction}</w:t>
      </w:r>
    </w:p>
    <w:commentRangeEnd w:id="0"/>
    <w:p w:rsidR="00345366" w:rsidRPr="00345366" w:rsidRDefault="00B93C40" w:rsidP="001A63FB">
      <w:pPr>
        <w:pStyle w:val="PlainText"/>
        <w:rPr>
          <w:rFonts w:ascii="Courier New" w:hAnsi="Courier New" w:cs="Courier New"/>
        </w:rPr>
      </w:pPr>
      <w:r>
        <w:rPr>
          <w:rStyle w:val="CommentReference"/>
          <w:rFonts w:asciiTheme="minorHAnsi" w:hAnsiTheme="minorHAnsi"/>
        </w:rPr>
        <w:commentReference w:id="0"/>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\begin{itemize}</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\item Ecosystem management frequently set in terms of policy of quotas.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\item Policy relatively static and costly to change</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\item </w:t>
      </w:r>
      <w:proofErr w:type="gramStart"/>
      <w:r w:rsidRPr="00345366">
        <w:rPr>
          <w:rFonts w:ascii="Courier New" w:hAnsi="Courier New" w:cs="Courier New"/>
        </w:rPr>
        <w:t>Meanwhile</w:t>
      </w:r>
      <w:proofErr w:type="gramEnd"/>
      <w:r w:rsidRPr="00345366">
        <w:rPr>
          <w:rFonts w:ascii="Courier New" w:hAnsi="Courier New" w:cs="Courier New"/>
        </w:rPr>
        <w:t>, the natural world is variable</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\item </w:t>
      </w:r>
      <w:proofErr w:type="gramStart"/>
      <w:r w:rsidRPr="00345366">
        <w:rPr>
          <w:rFonts w:ascii="Courier New" w:hAnsi="Courier New" w:cs="Courier New"/>
        </w:rPr>
        <w:t>Optimal</w:t>
      </w:r>
      <w:proofErr w:type="gramEnd"/>
      <w:r w:rsidRPr="00345366">
        <w:rPr>
          <w:rFonts w:ascii="Courier New" w:hAnsi="Courier New" w:cs="Courier New"/>
        </w:rPr>
        <w:t xml:space="preserve"> solutions typically track these shocks, resulting in impractical management recommendations in face of policy costs</w:t>
      </w:r>
    </w:p>
    <w:p w:rsidR="00345366" w:rsidRPr="00345366" w:rsidRDefault="00345366" w:rsidP="001A63FB">
      <w:pPr>
        <w:pStyle w:val="PlainText"/>
        <w:rPr>
          <w:rFonts w:ascii="Courier New" w:hAnsi="Courier New" w:cs="Courier New"/>
        </w:rPr>
      </w:pPr>
      <w:r w:rsidRPr="00345366">
        <w:rPr>
          <w:rFonts w:ascii="Courier New" w:hAnsi="Courier New" w:cs="Courier New"/>
        </w:rPr>
        <w:t>\end{itemize}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emph</w:t>
      </w:r>
      <w:proofErr w:type="spellEnd"/>
      <w:r w:rsidRPr="00345366">
        <w:rPr>
          <w:rFonts w:ascii="Courier New" w:hAnsi="Courier New" w:cs="Courier New"/>
        </w:rPr>
        <w:t xml:space="preserve">{Develop a figure to insert here comparing quotas that were set to the stock size estimated at that time in the stock assessment for two </w:t>
      </w:r>
      <w:r w:rsidRPr="00345366">
        <w:rPr>
          <w:rFonts w:ascii="Courier New" w:hAnsi="Courier New" w:cs="Courier New"/>
        </w:rPr>
        <w:lastRenderedPageBreak/>
        <w:t xml:space="preserve">different fish stocks. We choose the two stocks to highlight variation in how responsive management can be. </w:t>
      </w:r>
      <w:proofErr w:type="gramStart"/>
      <w:r w:rsidRPr="00345366">
        <w:rPr>
          <w:rFonts w:ascii="Courier New" w:hAnsi="Courier New" w:cs="Courier New"/>
        </w:rPr>
        <w:t xml:space="preserve">Suggested halibut and </w:t>
      </w:r>
      <w:proofErr w:type="spellStart"/>
      <w:r w:rsidRPr="00345366">
        <w:rPr>
          <w:rFonts w:ascii="Courier New" w:hAnsi="Courier New" w:cs="Courier New"/>
        </w:rPr>
        <w:t>bluefin</w:t>
      </w:r>
      <w:proofErr w:type="spellEnd"/>
      <w:r w:rsidRPr="00345366">
        <w:rPr>
          <w:rFonts w:ascii="Courier New" w:hAnsi="Courier New" w:cs="Courier New"/>
        </w:rPr>
        <w:t xml:space="preserve"> tuna.}</w:t>
      </w:r>
      <w:proofErr w:type="gramEnd"/>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Empirics suggest not always as responsive as Reed solution. Explore </w:t>
      </w:r>
      <w:proofErr w:type="gramStart"/>
      <w:r w:rsidRPr="00345366">
        <w:rPr>
          <w:rFonts w:ascii="Courier New" w:hAnsi="Courier New" w:cs="Courier New"/>
        </w:rPr>
        <w:t>conditions under which that makes</w:t>
      </w:r>
      <w:proofErr w:type="gramEnd"/>
      <w:r w:rsidRPr="00345366">
        <w:rPr>
          <w:rFonts w:ascii="Courier New" w:hAnsi="Courier New" w:cs="Courier New"/>
        </w:rPr>
        <w:t xml:space="preserve"> sense. Idea is that regulator’s objective sometimes may not be `raw' NPV, but rather NPV with some penalties on fast changes. Possible reasons: pure administrative transaction cost of changing policies (reaching agreement), </w:t>
      </w:r>
      <w:proofErr w:type="spellStart"/>
      <w:r w:rsidRPr="00345366">
        <w:rPr>
          <w:rFonts w:ascii="Courier New" w:hAnsi="Courier New" w:cs="Courier New"/>
        </w:rPr>
        <w:t>fishermens</w:t>
      </w:r>
      <w:proofErr w:type="spellEnd"/>
      <w:r w:rsidRPr="00345366">
        <w:rPr>
          <w:rFonts w:ascii="Courier New" w:hAnsi="Courier New" w:cs="Courier New"/>
        </w:rPr>
        <w:t xml:space="preserve">' preferences for less variable quotas, processing plants' preferences for less variable quotas especially if tied into contracts for canning and so forth. But we do not know what functional form of any such policy adjustment costs takes and it will be a lot of work to estimate it. Here we explore several plausible </w:t>
      </w:r>
      <w:proofErr w:type="gramStart"/>
      <w:r w:rsidRPr="00345366">
        <w:rPr>
          <w:rFonts w:ascii="Courier New" w:hAnsi="Courier New" w:cs="Courier New"/>
        </w:rPr>
        <w:t>candidate</w:t>
      </w:r>
      <w:proofErr w:type="gramEnd"/>
      <w:r w:rsidRPr="00345366">
        <w:rPr>
          <w:rFonts w:ascii="Courier New" w:hAnsi="Courier New" w:cs="Courier New"/>
        </w:rPr>
        <w:t xml:space="preserve"> functional forms that each reflect different ways these policy adjustment costs could work. Would be good to know if </w:t>
      </w:r>
      <w:proofErr w:type="gramStart"/>
      <w:r w:rsidRPr="00345366">
        <w:rPr>
          <w:rFonts w:ascii="Courier New" w:hAnsi="Courier New" w:cs="Courier New"/>
        </w:rPr>
        <w:t>differences between functional forms is</w:t>
      </w:r>
      <w:proofErr w:type="gramEnd"/>
      <w:r w:rsidRPr="00345366">
        <w:rPr>
          <w:rFonts w:ascii="Courier New" w:hAnsi="Courier New" w:cs="Courier New"/>
        </w:rPr>
        <w:t xml:space="preserve"> particularly important.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\section{Methods}</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gramStart"/>
      <w:r w:rsidRPr="00345366">
        <w:rPr>
          <w:rFonts w:ascii="Courier New" w:hAnsi="Courier New" w:cs="Courier New"/>
        </w:rPr>
        <w:t>Fish population dynamics / state equation.</w:t>
      </w:r>
      <w:proofErr w:type="gramEnd"/>
      <w:r w:rsidRPr="00345366">
        <w:rPr>
          <w:rFonts w:ascii="Courier New" w:hAnsi="Courier New" w:cs="Courier New"/>
        </w:rPr>
        <w:t xml:space="preserve">  We will assume </w:t>
      </w:r>
      <w:proofErr w:type="spellStart"/>
      <w:r w:rsidRPr="00345366">
        <w:rPr>
          <w:rFonts w:ascii="Courier New" w:hAnsi="Courier New" w:cs="Courier New"/>
        </w:rPr>
        <w:t>Beverton</w:t>
      </w:r>
      <w:proofErr w:type="spellEnd"/>
      <w:r w:rsidRPr="00345366">
        <w:rPr>
          <w:rFonts w:ascii="Courier New" w:hAnsi="Courier New" w:cs="Courier New"/>
        </w:rPr>
        <w:t>-Holt dynamics with multiplicative environmental noise</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\begin{equation}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N</w:t>
      </w:r>
      <w:proofErr w:type="gramStart"/>
      <w:r w:rsidRPr="00345366">
        <w:rPr>
          <w:rFonts w:ascii="Courier New" w:hAnsi="Courier New" w:cs="Courier New"/>
        </w:rPr>
        <w:t>_{</w:t>
      </w:r>
      <w:proofErr w:type="gramEnd"/>
      <w:r w:rsidRPr="00345366">
        <w:rPr>
          <w:rFonts w:ascii="Courier New" w:hAnsi="Courier New" w:cs="Courier New"/>
        </w:rPr>
        <w:t xml:space="preserve">t+1} = </w:t>
      </w:r>
      <w:proofErr w:type="spellStart"/>
      <w:r w:rsidRPr="00345366">
        <w:rPr>
          <w:rFonts w:ascii="Courier New" w:hAnsi="Courier New" w:cs="Courier New"/>
        </w:rPr>
        <w:t>Z_t</w:t>
      </w:r>
      <w:proofErr w:type="spellEnd"/>
      <w:r w:rsidRPr="00345366">
        <w:rPr>
          <w:rFonts w:ascii="Courier New" w:hAnsi="Courier New" w:cs="Courier New"/>
        </w:rPr>
        <w:t xml:space="preserve"> \</w:t>
      </w:r>
      <w:proofErr w:type="spellStart"/>
      <w:r w:rsidRPr="00345366">
        <w:rPr>
          <w:rFonts w:ascii="Courier New" w:hAnsi="Courier New" w:cs="Courier New"/>
        </w:rPr>
        <w:t>frac</w:t>
      </w:r>
      <w:proofErr w:type="spellEnd"/>
      <w:r w:rsidRPr="00345366">
        <w:rPr>
          <w:rFonts w:ascii="Courier New" w:hAnsi="Courier New" w:cs="Courier New"/>
        </w:rPr>
        <w:t xml:space="preserve">{A </w:t>
      </w:r>
      <w:proofErr w:type="spellStart"/>
      <w:r w:rsidRPr="00345366">
        <w:rPr>
          <w:rFonts w:ascii="Courier New" w:hAnsi="Courier New" w:cs="Courier New"/>
        </w:rPr>
        <w:t>N_t</w:t>
      </w:r>
      <w:proofErr w:type="spellEnd"/>
      <w:r w:rsidRPr="00345366">
        <w:rPr>
          <w:rFonts w:ascii="Courier New" w:hAnsi="Courier New" w:cs="Courier New"/>
        </w:rPr>
        <w:t xml:space="preserve">}{1 + B </w:t>
      </w:r>
      <w:proofErr w:type="spellStart"/>
      <w:r w:rsidRPr="00345366">
        <w:rPr>
          <w:rFonts w:ascii="Courier New" w:hAnsi="Courier New" w:cs="Courier New"/>
        </w:rPr>
        <w:t>N_t</w:t>
      </w:r>
      <w:proofErr w:type="spellEnd"/>
      <w:r w:rsidRPr="00345366">
        <w:rPr>
          <w:rFonts w:ascii="Courier New" w:hAnsi="Courier New" w:cs="Courier New"/>
        </w:rPr>
        <w:t xml:space="preserve">}, </w:t>
      </w:r>
    </w:p>
    <w:p w:rsidR="00345366" w:rsidRPr="00345366" w:rsidRDefault="00345366" w:rsidP="001A63FB">
      <w:pPr>
        <w:pStyle w:val="PlainText"/>
        <w:rPr>
          <w:rFonts w:ascii="Courier New" w:hAnsi="Courier New" w:cs="Courier New"/>
        </w:rPr>
      </w:pPr>
      <w:r w:rsidRPr="00345366">
        <w:rPr>
          <w:rFonts w:ascii="Courier New" w:hAnsi="Courier New" w:cs="Courier New"/>
        </w:rPr>
        <w:t>\label{</w:t>
      </w:r>
      <w:proofErr w:type="spellStart"/>
      <w:r w:rsidRPr="00345366">
        <w:rPr>
          <w:rFonts w:ascii="Courier New" w:hAnsi="Courier New" w:cs="Courier New"/>
        </w:rPr>
        <w:t>eq:state_equation</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\end{equation}</w:t>
      </w:r>
    </w:p>
    <w:p w:rsidR="00345366" w:rsidRPr="00345366" w:rsidRDefault="00345366" w:rsidP="001A63FB">
      <w:pPr>
        <w:pStyle w:val="PlainText"/>
        <w:rPr>
          <w:rFonts w:ascii="Courier New" w:hAnsi="Courier New" w:cs="Courier New"/>
        </w:rPr>
      </w:pPr>
      <w:proofErr w:type="gramStart"/>
      <w:r w:rsidRPr="00345366">
        <w:rPr>
          <w:rFonts w:ascii="Courier New" w:hAnsi="Courier New" w:cs="Courier New"/>
        </w:rPr>
        <w:t>where</w:t>
      </w:r>
      <w:proofErr w:type="gramEnd"/>
      <w:r w:rsidRPr="00345366">
        <w:rPr>
          <w:rFonts w:ascii="Courier New" w:hAnsi="Courier New" w:cs="Courier New"/>
        </w:rPr>
        <w:t xml:space="preserve"> $</w:t>
      </w:r>
      <w:proofErr w:type="spellStart"/>
      <w:r w:rsidRPr="00345366">
        <w:rPr>
          <w:rFonts w:ascii="Courier New" w:hAnsi="Courier New" w:cs="Courier New"/>
        </w:rPr>
        <w:t>N_t</w:t>
      </w:r>
      <w:proofErr w:type="spellEnd"/>
      <w:r w:rsidRPr="00345366">
        <w:rPr>
          <w:rFonts w:ascii="Courier New" w:hAnsi="Courier New" w:cs="Courier New"/>
        </w:rPr>
        <w:t>$ the stock size, $</w:t>
      </w:r>
      <w:proofErr w:type="spellStart"/>
      <w:r w:rsidRPr="00345366">
        <w:rPr>
          <w:rFonts w:ascii="Courier New" w:hAnsi="Courier New" w:cs="Courier New"/>
        </w:rPr>
        <w:t>Z_t</w:t>
      </w:r>
      <w:proofErr w:type="spellEnd"/>
      <w:r w:rsidRPr="00345366">
        <w:rPr>
          <w:rFonts w:ascii="Courier New" w:hAnsi="Courier New" w:cs="Courier New"/>
        </w:rPr>
        <w:t xml:space="preserve">$ gives the stochastic shocks, which we assume are </w:t>
      </w:r>
      <w:proofErr w:type="spellStart"/>
      <w:r w:rsidRPr="00345366">
        <w:rPr>
          <w:rFonts w:ascii="Courier New" w:hAnsi="Courier New" w:cs="Courier New"/>
        </w:rPr>
        <w:t>lognormally</w:t>
      </w:r>
      <w:proofErr w:type="spellEnd"/>
      <w:r w:rsidRPr="00345366">
        <w:rPr>
          <w:rFonts w:ascii="Courier New" w:hAnsi="Courier New" w:cs="Courier New"/>
        </w:rPr>
        <w:t xml:space="preserve"> distributed and $A$ and $B$ are positive constants. </w:t>
      </w:r>
      <w:r w:rsidR="007224CB" w:rsidRPr="007224CB">
        <w:rPr>
          <w:rFonts w:ascii="Courier New" w:hAnsi="Courier New" w:cs="Courier New"/>
          <w:highlight w:val="yellow"/>
          <w:rPrChange w:id="1" w:author="Paul Armsworth" w:date="2014-02-17T14:10:00Z">
            <w:rPr>
              <w:rFonts w:ascii="Courier New" w:hAnsi="Courier New" w:cs="Courier New"/>
            </w:rPr>
          </w:rPrChange>
        </w:rPr>
        <w:t>HARVESTING SHOULD APPEAR IN THIS EQUATION.</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We assume managers set an annual quota for harvesting $</w:t>
      </w:r>
      <w:proofErr w:type="spellStart"/>
      <w:r w:rsidRPr="00345366">
        <w:rPr>
          <w:rFonts w:ascii="Courier New" w:hAnsi="Courier New" w:cs="Courier New"/>
        </w:rPr>
        <w:t>h_t</w:t>
      </w:r>
      <w:proofErr w:type="spellEnd"/>
      <w:r w:rsidRPr="00345366">
        <w:rPr>
          <w:rFonts w:ascii="Courier New" w:hAnsi="Courier New" w:cs="Courier New"/>
        </w:rPr>
        <w:t>$ (the control variable) after observing the stock size that year $</w:t>
      </w:r>
      <w:proofErr w:type="spellStart"/>
      <w:r w:rsidRPr="00345366">
        <w:rPr>
          <w:rFonts w:ascii="Courier New" w:hAnsi="Courier New" w:cs="Courier New"/>
        </w:rPr>
        <w:t>N_t</w:t>
      </w:r>
      <w:proofErr w:type="spellEnd"/>
      <w:r w:rsidRPr="00345366">
        <w:rPr>
          <w:rFonts w:ascii="Courier New" w:hAnsi="Courier New" w:cs="Courier New"/>
        </w:rPr>
        <w:t>$ (the state variable), but while still being uncertain about future environmental conditions and stock sizes. Through time, this gives a time path of management actions ${\bf h</w:t>
      </w:r>
      <w:proofErr w:type="gramStart"/>
      <w:r w:rsidRPr="00345366">
        <w:rPr>
          <w:rFonts w:ascii="Courier New" w:hAnsi="Courier New" w:cs="Courier New"/>
        </w:rPr>
        <w:t>}=</w:t>
      </w:r>
      <w:proofErr w:type="gramEnd"/>
      <w:r w:rsidRPr="00345366">
        <w:rPr>
          <w:rFonts w:ascii="Courier New" w:hAnsi="Courier New" w:cs="Courier New"/>
        </w:rPr>
        <w:t xml:space="preserve">(h_1,h_2,\dots)$ that depend on the stock sizes that were observed (a state dependent control rule).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We assume that managers choose annual quotas to maximize the expected net present value (NPV) of the fishery. We take as a base case the situation where there are no costs associated with policy adjustment and the managers' objective is</w:t>
      </w:r>
    </w:p>
    <w:p w:rsidR="00345366" w:rsidRPr="00345366" w:rsidRDefault="00345366" w:rsidP="001A63FB">
      <w:pPr>
        <w:pStyle w:val="PlainText"/>
        <w:rPr>
          <w:rFonts w:ascii="Courier New" w:hAnsi="Courier New" w:cs="Courier New"/>
        </w:rPr>
      </w:pPr>
      <w:r w:rsidRPr="00345366">
        <w:rPr>
          <w:rFonts w:ascii="Courier New" w:hAnsi="Courier New" w:cs="Courier New"/>
        </w:rPr>
        <w:t>\begin{equation}</w:t>
      </w:r>
    </w:p>
    <w:p w:rsidR="00345366" w:rsidRPr="00345366" w:rsidRDefault="00345366" w:rsidP="001A63FB">
      <w:pPr>
        <w:pStyle w:val="PlainText"/>
        <w:rPr>
          <w:rFonts w:ascii="Courier New" w:hAnsi="Courier New" w:cs="Courier New"/>
        </w:rPr>
      </w:pPr>
      <w:r w:rsidRPr="00345366">
        <w:rPr>
          <w:rFonts w:ascii="Courier New" w:hAnsi="Courier New" w:cs="Courier New"/>
        </w:rPr>
        <w:t>\max_{{\bf h}}\</w:t>
      </w:r>
      <w:proofErr w:type="spellStart"/>
      <w:r w:rsidRPr="00345366">
        <w:rPr>
          <w:rFonts w:ascii="Courier New" w:hAnsi="Courier New" w:cs="Courier New"/>
        </w:rPr>
        <w:t>mathbf</w:t>
      </w:r>
      <w:proofErr w:type="spellEnd"/>
      <w:r w:rsidRPr="00345366">
        <w:rPr>
          <w:rFonts w:ascii="Courier New" w:hAnsi="Courier New" w:cs="Courier New"/>
        </w:rPr>
        <w:t>{ E} ( NPV_{0} )=\max_{{\bf h}} \sum_0^\</w:t>
      </w:r>
      <w:proofErr w:type="spellStart"/>
      <w:r w:rsidRPr="00345366">
        <w:rPr>
          <w:rFonts w:ascii="Courier New" w:hAnsi="Courier New" w:cs="Courier New"/>
        </w:rPr>
        <w:t>infty</w:t>
      </w:r>
      <w:proofErr w:type="spellEnd"/>
      <w:r w:rsidRPr="00345366">
        <w:rPr>
          <w:rFonts w:ascii="Courier New" w:hAnsi="Courier New" w:cs="Courier New"/>
        </w:rPr>
        <w:t xml:space="preserve"> \</w:t>
      </w:r>
      <w:proofErr w:type="spellStart"/>
      <w:r w:rsidRPr="00345366">
        <w:rPr>
          <w:rFonts w:ascii="Courier New" w:hAnsi="Courier New" w:cs="Courier New"/>
        </w:rPr>
        <w:t>mathbf</w:t>
      </w:r>
      <w:proofErr w:type="spellEnd"/>
      <w:r w:rsidRPr="00345366">
        <w:rPr>
          <w:rFonts w:ascii="Courier New" w:hAnsi="Courier New" w:cs="Courier New"/>
        </w:rPr>
        <w:t>{E} \left( \</w:t>
      </w:r>
      <w:proofErr w:type="spellStart"/>
      <w:r w:rsidRPr="00345366">
        <w:rPr>
          <w:rFonts w:ascii="Courier New" w:hAnsi="Courier New" w:cs="Courier New"/>
        </w:rPr>
        <w:t>displaystyle</w:t>
      </w:r>
      <w:proofErr w:type="spellEnd"/>
      <w:r w:rsidRPr="00345366">
        <w:rPr>
          <w:rFonts w:ascii="Courier New" w:hAnsi="Courier New" w:cs="Courier New"/>
        </w:rPr>
        <w:t xml:space="preserve"> \</w:t>
      </w:r>
      <w:proofErr w:type="spellStart"/>
      <w:r w:rsidRPr="00345366">
        <w:rPr>
          <w:rFonts w:ascii="Courier New" w:hAnsi="Courier New" w:cs="Courier New"/>
        </w:rPr>
        <w:t>frac</w:t>
      </w:r>
      <w:proofErr w:type="spellEnd"/>
      <w:r w:rsidRPr="00345366">
        <w:rPr>
          <w:rFonts w:ascii="Courier New" w:hAnsi="Courier New" w:cs="Courier New"/>
        </w:rPr>
        <w:t>{\Pi_0(</w:t>
      </w:r>
      <w:proofErr w:type="spellStart"/>
      <w:r w:rsidRPr="00345366">
        <w:rPr>
          <w:rFonts w:ascii="Courier New" w:hAnsi="Courier New" w:cs="Courier New"/>
        </w:rPr>
        <w:t>N_t,h_t</w:t>
      </w:r>
      <w:proofErr w:type="spellEnd"/>
      <w:r w:rsidRPr="00345366">
        <w:rPr>
          <w:rFonts w:ascii="Courier New" w:hAnsi="Courier New" w:cs="Courier New"/>
        </w:rPr>
        <w:t>)}{(1+\delta)^{t+1}} \right)</w:t>
      </w:r>
    </w:p>
    <w:p w:rsidR="00345366" w:rsidRPr="00345366" w:rsidRDefault="00345366" w:rsidP="001A63FB">
      <w:pPr>
        <w:pStyle w:val="PlainText"/>
        <w:rPr>
          <w:rFonts w:ascii="Courier New" w:hAnsi="Courier New" w:cs="Courier New"/>
        </w:rPr>
      </w:pPr>
      <w:r w:rsidRPr="00345366">
        <w:rPr>
          <w:rFonts w:ascii="Courier New" w:hAnsi="Courier New" w:cs="Courier New"/>
        </w:rPr>
        <w:t>\label{</w:t>
      </w:r>
      <w:proofErr w:type="spellStart"/>
      <w:r w:rsidRPr="00345366">
        <w:rPr>
          <w:rFonts w:ascii="Courier New" w:hAnsi="Courier New" w:cs="Courier New"/>
        </w:rPr>
        <w:t>eq:objective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\end{equation}</w:t>
      </w:r>
    </w:p>
    <w:p w:rsidR="00345366" w:rsidRPr="00345366" w:rsidRDefault="00345366" w:rsidP="001A63FB">
      <w:pPr>
        <w:pStyle w:val="PlainText"/>
        <w:rPr>
          <w:rFonts w:ascii="Courier New" w:hAnsi="Courier New" w:cs="Courier New"/>
        </w:rPr>
      </w:pPr>
      <w:proofErr w:type="gramStart"/>
      <w:r w:rsidRPr="00345366">
        <w:rPr>
          <w:rFonts w:ascii="Courier New" w:hAnsi="Courier New" w:cs="Courier New"/>
        </w:rPr>
        <w:t>where</w:t>
      </w:r>
      <w:proofErr w:type="gramEnd"/>
      <w:r w:rsidRPr="00345366">
        <w:rPr>
          <w:rFonts w:ascii="Courier New" w:hAnsi="Courier New" w:cs="Courier New"/>
        </w:rPr>
        <w:t xml:space="preserve"> $\</w:t>
      </w:r>
      <w:proofErr w:type="spellStart"/>
      <w:r w:rsidRPr="00345366">
        <w:rPr>
          <w:rFonts w:ascii="Courier New" w:hAnsi="Courier New" w:cs="Courier New"/>
        </w:rPr>
        <w:t>mathbf</w:t>
      </w:r>
      <w:proofErr w:type="spellEnd"/>
      <w:r w:rsidRPr="00345366">
        <w:rPr>
          <w:rFonts w:ascii="Courier New" w:hAnsi="Courier New" w:cs="Courier New"/>
        </w:rPr>
        <w:t xml:space="preserve">{E}$ is the expectation operator, $\delta&gt;0$ is the discount rate and $\Pi_0$ is the net revenue from operating the fishery in a given year. In this base case, we assume the annual net revenue from fishing is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\begin{equation}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\Pi_</w:t>
      </w:r>
      <w:proofErr w:type="gramStart"/>
      <w:r w:rsidRPr="00345366">
        <w:rPr>
          <w:rFonts w:ascii="Courier New" w:hAnsi="Courier New" w:cs="Courier New"/>
        </w:rPr>
        <w:t>0(</w:t>
      </w:r>
      <w:proofErr w:type="spellStart"/>
      <w:proofErr w:type="gramEnd"/>
      <w:r w:rsidRPr="00345366">
        <w:rPr>
          <w:rFonts w:ascii="Courier New" w:hAnsi="Courier New" w:cs="Courier New"/>
        </w:rPr>
        <w:t>N_t,h_t</w:t>
      </w:r>
      <w:proofErr w:type="spellEnd"/>
      <w:r w:rsidRPr="00345366">
        <w:rPr>
          <w:rFonts w:ascii="Courier New" w:hAnsi="Courier New" w:cs="Courier New"/>
        </w:rPr>
        <w:t xml:space="preserve">) = p </w:t>
      </w:r>
      <w:proofErr w:type="spellStart"/>
      <w:r w:rsidRPr="00345366">
        <w:rPr>
          <w:rFonts w:ascii="Courier New" w:hAnsi="Courier New" w:cs="Courier New"/>
        </w:rPr>
        <w:t>h_t</w:t>
      </w:r>
      <w:proofErr w:type="spellEnd"/>
      <w:r w:rsidRPr="00345366">
        <w:rPr>
          <w:rFonts w:ascii="Courier New" w:hAnsi="Courier New" w:cs="Courier New"/>
        </w:rPr>
        <w:t xml:space="preserve"> -  c_0 </w:t>
      </w:r>
      <w:proofErr w:type="spellStart"/>
      <w:r w:rsidRPr="00345366">
        <w:rPr>
          <w:rFonts w:ascii="Courier New" w:hAnsi="Courier New" w:cs="Courier New"/>
        </w:rPr>
        <w:t>E_t</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\label{</w:t>
      </w:r>
      <w:proofErr w:type="spellStart"/>
      <w:r w:rsidRPr="00345366">
        <w:rPr>
          <w:rFonts w:ascii="Courier New" w:hAnsi="Courier New" w:cs="Courier New"/>
        </w:rPr>
        <w:t>eq:annual_netrevenue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\end{equation}</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gramStart"/>
      <w:r w:rsidRPr="00345366">
        <w:rPr>
          <w:rFonts w:ascii="Courier New" w:hAnsi="Courier New" w:cs="Courier New"/>
        </w:rPr>
        <w:t>where</w:t>
      </w:r>
      <w:proofErr w:type="gramEnd"/>
      <w:r w:rsidRPr="00345366">
        <w:rPr>
          <w:rFonts w:ascii="Courier New" w:hAnsi="Courier New" w:cs="Courier New"/>
        </w:rPr>
        <w:t xml:space="preserve"> $</w:t>
      </w:r>
      <w:proofErr w:type="spellStart"/>
      <w:r w:rsidRPr="00345366">
        <w:rPr>
          <w:rFonts w:ascii="Courier New" w:hAnsi="Courier New" w:cs="Courier New"/>
        </w:rPr>
        <w:t>E_t</w:t>
      </w:r>
      <w:proofErr w:type="spellEnd"/>
      <w:r w:rsidRPr="00345366">
        <w:rPr>
          <w:rFonts w:ascii="Courier New" w:hAnsi="Courier New" w:cs="Courier New"/>
        </w:rPr>
        <w:t>$ represents</w:t>
      </w:r>
    </w:p>
    <w:p w:rsidR="00345366" w:rsidRPr="00345366" w:rsidRDefault="00345366" w:rsidP="001A63FB">
      <w:pPr>
        <w:pStyle w:val="PlainText"/>
        <w:rPr>
          <w:rFonts w:ascii="Courier New" w:hAnsi="Courier New" w:cs="Courier New"/>
        </w:rPr>
      </w:pPr>
      <w:r w:rsidRPr="00345366">
        <w:rPr>
          <w:rFonts w:ascii="Courier New" w:hAnsi="Courier New" w:cs="Courier New"/>
        </w:rPr>
        <w:lastRenderedPageBreak/>
        <w:t xml:space="preserve">  </w:t>
      </w:r>
      <w:proofErr w:type="gramStart"/>
      <w:r w:rsidRPr="00345366">
        <w:rPr>
          <w:rFonts w:ascii="Courier New" w:hAnsi="Courier New" w:cs="Courier New"/>
        </w:rPr>
        <w:t>fishing</w:t>
      </w:r>
      <w:proofErr w:type="gramEnd"/>
      <w:r w:rsidRPr="00345366">
        <w:rPr>
          <w:rFonts w:ascii="Courier New" w:hAnsi="Courier New" w:cs="Courier New"/>
        </w:rPr>
        <w:t xml:space="preserve"> effort. We assume catch is proportional to stock size and effort expended fishing that year, $</w:t>
      </w:r>
      <w:proofErr w:type="spellStart"/>
      <w:r w:rsidRPr="00345366">
        <w:rPr>
          <w:rFonts w:ascii="Courier New" w:hAnsi="Courier New" w:cs="Courier New"/>
        </w:rPr>
        <w:t>h_t</w:t>
      </w:r>
      <w:proofErr w:type="spellEnd"/>
      <w:r w:rsidRPr="00345366">
        <w:rPr>
          <w:rFonts w:ascii="Courier New" w:hAnsi="Courier New" w:cs="Courier New"/>
        </w:rPr>
        <w:t>=</w:t>
      </w:r>
      <w:proofErr w:type="spellStart"/>
      <w:r w:rsidRPr="00345366">
        <w:rPr>
          <w:rFonts w:ascii="Courier New" w:hAnsi="Courier New" w:cs="Courier New"/>
        </w:rPr>
        <w:t>qE_tN_t</w:t>
      </w:r>
      <w:proofErr w:type="spellEnd"/>
      <w:r w:rsidRPr="00345366">
        <w:rPr>
          <w:rFonts w:ascii="Courier New" w:hAnsi="Courier New" w:cs="Courier New"/>
        </w:rPr>
        <w:t xml:space="preserve">$ and constant $q&gt;0$ is the </w:t>
      </w:r>
      <w:proofErr w:type="spellStart"/>
      <w:r w:rsidRPr="00345366">
        <w:rPr>
          <w:rFonts w:ascii="Courier New" w:hAnsi="Courier New" w:cs="Courier New"/>
        </w:rPr>
        <w:t>catchability</w:t>
      </w:r>
      <w:proofErr w:type="spellEnd"/>
      <w:r w:rsidRPr="00345366">
        <w:rPr>
          <w:rFonts w:ascii="Courier New" w:hAnsi="Courier New" w:cs="Courier New"/>
        </w:rPr>
        <w:t xml:space="preserve"> coefficient. In Eqn</w:t>
      </w:r>
      <w:proofErr w:type="gramStart"/>
      <w:r w:rsidRPr="00345366">
        <w:rPr>
          <w:rFonts w:ascii="Courier New" w:hAnsi="Courier New" w:cs="Courier New"/>
        </w:rPr>
        <w:t>.~</w:t>
      </w:r>
      <w:proofErr w:type="gramEnd"/>
      <w:r w:rsidRPr="00345366">
        <w:rPr>
          <w:rFonts w:ascii="Courier New" w:hAnsi="Courier New" w:cs="Courier New"/>
        </w:rPr>
        <w:t>\ref{</w:t>
      </w:r>
      <w:proofErr w:type="spellStart"/>
      <w:r w:rsidRPr="00345366">
        <w:rPr>
          <w:rFonts w:ascii="Courier New" w:hAnsi="Courier New" w:cs="Courier New"/>
        </w:rPr>
        <w:t>eq:annual_netrevenue</w:t>
      </w:r>
      <w:proofErr w:type="spellEnd"/>
      <w:r w:rsidRPr="00345366">
        <w:rPr>
          <w:rFonts w:ascii="Courier New" w:hAnsi="Courier New" w:cs="Courier New"/>
        </w:rPr>
        <w:t>}, $p$ is the price per unit harvest and $c_0$ the cost of fishing and</w:t>
      </w:r>
      <w:ins w:id="2" w:author="Paul Armsworth" w:date="2014-02-17T14:16:00Z">
        <w:r w:rsidR="00B93C40">
          <w:rPr>
            <w:rFonts w:ascii="Courier New" w:hAnsi="Courier New" w:cs="Courier New"/>
          </w:rPr>
          <w:t>, to simplify the presentation of results,</w:t>
        </w:r>
      </w:ins>
      <w:r w:rsidRPr="00345366">
        <w:rPr>
          <w:rFonts w:ascii="Courier New" w:hAnsi="Courier New" w:cs="Courier New"/>
        </w:rPr>
        <w:t xml:space="preserve"> we assume</w:t>
      </w:r>
      <w:ins w:id="3" w:author="Paul Armsworth" w:date="2014-02-17T14:16:00Z">
        <w:r w:rsidR="00B93C40">
          <w:rPr>
            <w:rFonts w:ascii="Courier New" w:hAnsi="Courier New" w:cs="Courier New"/>
          </w:rPr>
          <w:t xml:space="preserve"> that these are constants with</w:t>
        </w:r>
      </w:ins>
      <w:r w:rsidRPr="00345366">
        <w:rPr>
          <w:rFonts w:ascii="Courier New" w:hAnsi="Courier New" w:cs="Courier New"/>
        </w:rPr>
        <w:t xml:space="preserve"> $p&gt;0$ and $c_0&gt;0$.</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Taken together this objective function (\ref{</w:t>
      </w:r>
      <w:proofErr w:type="spellStart"/>
      <w:r w:rsidRPr="00345366">
        <w:rPr>
          <w:rFonts w:ascii="Courier New" w:hAnsi="Courier New" w:cs="Courier New"/>
        </w:rPr>
        <w:t>eq:objective</w:t>
      </w:r>
      <w:proofErr w:type="spellEnd"/>
      <w:r w:rsidRPr="00345366">
        <w:rPr>
          <w:rFonts w:ascii="Courier New" w:hAnsi="Courier New" w:cs="Courier New"/>
        </w:rPr>
        <w:t>}) and the state equation (\ref{</w:t>
      </w:r>
      <w:proofErr w:type="spellStart"/>
      <w:r w:rsidRPr="00345366">
        <w:rPr>
          <w:rFonts w:ascii="Courier New" w:hAnsi="Courier New" w:cs="Courier New"/>
        </w:rPr>
        <w:t>eq:state_equation</w:t>
      </w:r>
      <w:proofErr w:type="spellEnd"/>
      <w:r w:rsidRPr="00345366">
        <w:rPr>
          <w:rFonts w:ascii="Courier New" w:hAnsi="Courier New" w:cs="Courier New"/>
        </w:rPr>
        <w:t>}) define a stochastic dynamic programming problem that we solve using backwards recursion via Bellman's equation. We denote the resulting state-dependent, optimal control as ${\bf h_0^*</w:t>
      </w:r>
      <w:proofErr w:type="gramStart"/>
      <w:r w:rsidRPr="00345366">
        <w:rPr>
          <w:rFonts w:ascii="Courier New" w:hAnsi="Courier New" w:cs="Courier New"/>
        </w:rPr>
        <w:t>}$</w:t>
      </w:r>
      <w:proofErr w:type="gramEnd"/>
      <w:r w:rsidRPr="00345366">
        <w:rPr>
          <w:rFonts w:ascii="Courier New" w:hAnsi="Courier New" w:cs="Courier New"/>
        </w:rPr>
        <w:t xml:space="preserve">. </w:t>
      </w:r>
      <w:r w:rsidR="007224CB" w:rsidRPr="007224CB">
        <w:rPr>
          <w:rFonts w:ascii="Courier New" w:hAnsi="Courier New" w:cs="Courier New"/>
          <w:highlight w:val="yellow"/>
          <w:rPrChange w:id="4" w:author="Paul Armsworth" w:date="2014-02-17T14:10:00Z">
            <w:rPr>
              <w:rFonts w:ascii="Courier New" w:hAnsi="Courier New" w:cs="Courier New"/>
            </w:rPr>
          </w:rPrChange>
        </w:rPr>
        <w:t>PRESUMABLY YOU USED A FINITE TERMINAL TIME IN WHICH CASE WE NEED TO REVISE TO REFLECT HOW YOU HANDLED THAT.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\subsection*{Costs of policy adjustment}</w:t>
      </w:r>
    </w:p>
    <w:p w:rsidR="00345366" w:rsidRPr="00345366" w:rsidRDefault="00345366" w:rsidP="001A63FB">
      <w:pPr>
        <w:pStyle w:val="PlainText"/>
        <w:rPr>
          <w:rFonts w:ascii="Courier New" w:hAnsi="Courier New" w:cs="Courier New"/>
        </w:rPr>
      </w:pPr>
      <w:r w:rsidRPr="00345366">
        <w:rPr>
          <w:rFonts w:ascii="Courier New" w:hAnsi="Courier New" w:cs="Courier New"/>
        </w:rPr>
        <w:t>We compare this base case to three alternative problem formulations, each reflecting different plausible functional forms that costs of policy adjustment could take. In each, we assume managers can adjust the quota set in the fishery $</w:t>
      </w:r>
      <w:proofErr w:type="spellStart"/>
      <w:r w:rsidRPr="00345366">
        <w:rPr>
          <w:rFonts w:ascii="Courier New" w:hAnsi="Courier New" w:cs="Courier New"/>
        </w:rPr>
        <w:t>h_t</w:t>
      </w:r>
      <w:proofErr w:type="spellEnd"/>
      <w:r w:rsidRPr="00345366">
        <w:rPr>
          <w:rFonts w:ascii="Courier New" w:hAnsi="Courier New" w:cs="Courier New"/>
        </w:rPr>
        <w:t xml:space="preserve">$ in a given year and that any policy adjustment costs are associated with changes to this control variable.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First we assume that policy adjustment costs are directly proportional to the magnitude of the change in policy being proposed, such that larger changes to annual harvesting quotas incur greater policy adjustment penalties. Specifically, we replace $\Pi_0$ in the $NPV_0$ equation with </w:t>
      </w:r>
    </w:p>
    <w:p w:rsidR="00345366" w:rsidRPr="00345366" w:rsidRDefault="00345366" w:rsidP="001A63FB">
      <w:pPr>
        <w:pStyle w:val="PlainText"/>
        <w:rPr>
          <w:rFonts w:ascii="Courier New" w:hAnsi="Courier New" w:cs="Courier New"/>
        </w:rPr>
      </w:pPr>
      <w:r w:rsidRPr="00345366">
        <w:rPr>
          <w:rFonts w:ascii="Courier New" w:hAnsi="Courier New" w:cs="Courier New"/>
        </w:rPr>
        <w:t>\begin{equation}</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\Pi</w:t>
      </w:r>
      <w:proofErr w:type="gramStart"/>
      <w:r w:rsidRPr="00345366">
        <w:rPr>
          <w:rFonts w:ascii="Courier New" w:hAnsi="Courier New" w:cs="Courier New"/>
        </w:rPr>
        <w:t>_{</w:t>
      </w:r>
      <w:proofErr w:type="gramEnd"/>
      <w:r w:rsidRPr="00345366">
        <w:rPr>
          <w:rFonts w:ascii="Courier New" w:hAnsi="Courier New" w:cs="Courier New"/>
        </w:rPr>
        <w:t>1}(</w:t>
      </w:r>
      <w:proofErr w:type="spellStart"/>
      <w:r w:rsidRPr="00345366">
        <w:rPr>
          <w:rFonts w:ascii="Courier New" w:hAnsi="Courier New" w:cs="Courier New"/>
        </w:rPr>
        <w:t>N_t,h_t</w:t>
      </w:r>
      <w:proofErr w:type="spellEnd"/>
      <w:r w:rsidRPr="00345366">
        <w:rPr>
          <w:rFonts w:ascii="Courier New" w:hAnsi="Courier New" w:cs="Courier New"/>
        </w:rPr>
        <w:t xml:space="preserve">, h_{t-1}) = \Pi_0 - c_1  |  </w:t>
      </w:r>
      <w:proofErr w:type="spellStart"/>
      <w:r w:rsidRPr="00345366">
        <w:rPr>
          <w:rFonts w:ascii="Courier New" w:hAnsi="Courier New" w:cs="Courier New"/>
        </w:rPr>
        <w:t>h_t</w:t>
      </w:r>
      <w:proofErr w:type="spellEnd"/>
      <w:r w:rsidRPr="00345366">
        <w:rPr>
          <w:rFonts w:ascii="Courier New" w:hAnsi="Courier New" w:cs="Courier New"/>
        </w:rPr>
        <w:t xml:space="preserve"> - h_{t-1} | \,.</w:t>
      </w:r>
    </w:p>
    <w:p w:rsidR="00345366" w:rsidRPr="00345366" w:rsidRDefault="00345366" w:rsidP="001A63FB">
      <w:pPr>
        <w:pStyle w:val="PlainText"/>
        <w:rPr>
          <w:rFonts w:ascii="Courier New" w:hAnsi="Courier New" w:cs="Courier New"/>
        </w:rPr>
      </w:pPr>
      <w:r w:rsidRPr="00345366">
        <w:rPr>
          <w:rFonts w:ascii="Courier New" w:hAnsi="Courier New" w:cs="Courier New"/>
        </w:rPr>
        <w:t>\end{equation}</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Next we continue to assume that policy adjustment costs depend on the magnitude of the change in policy being proposed. However, we consider a case where this dependence is nonlinear with big changes in policy being disproportionately expensive:</w:t>
      </w:r>
    </w:p>
    <w:p w:rsidR="00345366" w:rsidRPr="00345366" w:rsidRDefault="00345366" w:rsidP="001A63FB">
      <w:pPr>
        <w:pStyle w:val="PlainText"/>
        <w:rPr>
          <w:rFonts w:ascii="Courier New" w:hAnsi="Courier New" w:cs="Courier New"/>
        </w:rPr>
      </w:pPr>
      <w:r w:rsidRPr="00345366">
        <w:rPr>
          <w:rFonts w:ascii="Courier New" w:hAnsi="Courier New" w:cs="Courier New"/>
        </w:rPr>
        <w:t>\begin{equation}</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\Pi</w:t>
      </w:r>
      <w:proofErr w:type="gramStart"/>
      <w:r w:rsidRPr="00345366">
        <w:rPr>
          <w:rFonts w:ascii="Courier New" w:hAnsi="Courier New" w:cs="Courier New"/>
        </w:rPr>
        <w:t>_{</w:t>
      </w:r>
      <w:proofErr w:type="gramEnd"/>
      <w:r w:rsidRPr="00345366">
        <w:rPr>
          <w:rFonts w:ascii="Courier New" w:hAnsi="Courier New" w:cs="Courier New"/>
        </w:rPr>
        <w:t>2}(</w:t>
      </w:r>
      <w:proofErr w:type="spellStart"/>
      <w:r w:rsidRPr="00345366">
        <w:rPr>
          <w:rFonts w:ascii="Courier New" w:hAnsi="Courier New" w:cs="Courier New"/>
        </w:rPr>
        <w:t>N_t,h_t</w:t>
      </w:r>
      <w:proofErr w:type="spellEnd"/>
      <w:r w:rsidRPr="00345366">
        <w:rPr>
          <w:rFonts w:ascii="Courier New" w:hAnsi="Courier New" w:cs="Courier New"/>
        </w:rPr>
        <w:t xml:space="preserve">, h_{t-1}) = \Pi_0 - c_2 (  </w:t>
      </w:r>
      <w:proofErr w:type="spellStart"/>
      <w:r w:rsidRPr="00345366">
        <w:rPr>
          <w:rFonts w:ascii="Courier New" w:hAnsi="Courier New" w:cs="Courier New"/>
        </w:rPr>
        <w:t>h_t</w:t>
      </w:r>
      <w:proofErr w:type="spellEnd"/>
      <w:r w:rsidRPr="00345366">
        <w:rPr>
          <w:rFonts w:ascii="Courier New" w:hAnsi="Courier New" w:cs="Courier New"/>
        </w:rPr>
        <w:t xml:space="preserve"> - h_{t-1})^2 \,.</w:t>
      </w:r>
    </w:p>
    <w:p w:rsidR="00345366" w:rsidRPr="00345366" w:rsidRDefault="00345366" w:rsidP="001A63FB">
      <w:pPr>
        <w:pStyle w:val="PlainText"/>
        <w:rPr>
          <w:rFonts w:ascii="Courier New" w:hAnsi="Courier New" w:cs="Courier New"/>
        </w:rPr>
      </w:pPr>
      <w:r w:rsidRPr="00345366">
        <w:rPr>
          <w:rFonts w:ascii="Courier New" w:hAnsi="Courier New" w:cs="Courier New"/>
        </w:rPr>
        <w:t>\end{equation}</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Finally, we assume instead that there is a fixed cost associated with any adjustment of policy, regardless of how large that adjustment might be</w:t>
      </w:r>
    </w:p>
    <w:p w:rsidR="00345366" w:rsidRPr="00345366" w:rsidRDefault="00345366" w:rsidP="001A63FB">
      <w:pPr>
        <w:pStyle w:val="PlainText"/>
        <w:rPr>
          <w:rFonts w:ascii="Courier New" w:hAnsi="Courier New" w:cs="Courier New"/>
        </w:rPr>
      </w:pPr>
      <w:r w:rsidRPr="00345366">
        <w:rPr>
          <w:rFonts w:ascii="Courier New" w:hAnsi="Courier New" w:cs="Courier New"/>
        </w:rPr>
        <w:t>\begin{equation}</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\Pi</w:t>
      </w:r>
      <w:proofErr w:type="gramStart"/>
      <w:r w:rsidRPr="00345366">
        <w:rPr>
          <w:rFonts w:ascii="Courier New" w:hAnsi="Courier New" w:cs="Courier New"/>
        </w:rPr>
        <w:t>_{</w:t>
      </w:r>
      <w:proofErr w:type="gramEnd"/>
      <w:r w:rsidRPr="00345366">
        <w:rPr>
          <w:rFonts w:ascii="Courier New" w:hAnsi="Courier New" w:cs="Courier New"/>
        </w:rPr>
        <w:t>3}(</w:t>
      </w:r>
      <w:proofErr w:type="spellStart"/>
      <w:r w:rsidRPr="00345366">
        <w:rPr>
          <w:rFonts w:ascii="Courier New" w:hAnsi="Courier New" w:cs="Courier New"/>
        </w:rPr>
        <w:t>N_t,h_t</w:t>
      </w:r>
      <w:proofErr w:type="spellEnd"/>
      <w:r w:rsidRPr="00345366">
        <w:rPr>
          <w:rFonts w:ascii="Courier New" w:hAnsi="Courier New" w:cs="Courier New"/>
        </w:rPr>
        <w:t>, h_{t-1}) = \Pi_0 - c_3 (1-\</w:t>
      </w:r>
      <w:proofErr w:type="spellStart"/>
      <w:r w:rsidRPr="00345366">
        <w:rPr>
          <w:rFonts w:ascii="Courier New" w:hAnsi="Courier New" w:cs="Courier New"/>
        </w:rPr>
        <w:t>mathbf</w:t>
      </w:r>
      <w:proofErr w:type="spellEnd"/>
      <w:r w:rsidRPr="00345366">
        <w:rPr>
          <w:rFonts w:ascii="Courier New" w:hAnsi="Courier New" w:cs="Courier New"/>
        </w:rPr>
        <w:t>{I}(</w:t>
      </w:r>
      <w:proofErr w:type="spellStart"/>
      <w:r w:rsidRPr="00345366">
        <w:rPr>
          <w:rFonts w:ascii="Courier New" w:hAnsi="Courier New" w:cs="Courier New"/>
        </w:rPr>
        <w:t>h_t</w:t>
      </w:r>
      <w:proofErr w:type="spellEnd"/>
      <w:r w:rsidRPr="00345366">
        <w:rPr>
          <w:rFonts w:ascii="Courier New" w:hAnsi="Courier New" w:cs="Courier New"/>
        </w:rPr>
        <w:t>, h_{t-1}))  \,,</w:t>
      </w:r>
    </w:p>
    <w:p w:rsidR="00345366" w:rsidRPr="00345366" w:rsidRDefault="00345366" w:rsidP="001A63FB">
      <w:pPr>
        <w:pStyle w:val="PlainText"/>
        <w:rPr>
          <w:rFonts w:ascii="Courier New" w:hAnsi="Courier New" w:cs="Courier New"/>
        </w:rPr>
      </w:pPr>
      <w:r w:rsidRPr="00345366">
        <w:rPr>
          <w:rFonts w:ascii="Courier New" w:hAnsi="Courier New" w:cs="Courier New"/>
        </w:rPr>
        <w:t>\end{equation}</w:t>
      </w:r>
    </w:p>
    <w:p w:rsidR="00345366" w:rsidRPr="00345366" w:rsidRDefault="00345366" w:rsidP="001A63FB">
      <w:pPr>
        <w:pStyle w:val="PlainText"/>
        <w:rPr>
          <w:rFonts w:ascii="Courier New" w:hAnsi="Courier New" w:cs="Courier New"/>
        </w:rPr>
      </w:pPr>
      <w:proofErr w:type="gramStart"/>
      <w:r w:rsidRPr="00345366">
        <w:rPr>
          <w:rFonts w:ascii="Courier New" w:hAnsi="Courier New" w:cs="Courier New"/>
        </w:rPr>
        <w:t>where</w:t>
      </w:r>
      <w:proofErr w:type="gramEnd"/>
      <w:r w:rsidRPr="00345366">
        <w:rPr>
          <w:rFonts w:ascii="Courier New" w:hAnsi="Courier New" w:cs="Courier New"/>
        </w:rPr>
        <w:t xml:space="preserve"> indicator function $\</w:t>
      </w:r>
      <w:proofErr w:type="spellStart"/>
      <w:r w:rsidRPr="00345366">
        <w:rPr>
          <w:rFonts w:ascii="Courier New" w:hAnsi="Courier New" w:cs="Courier New"/>
        </w:rPr>
        <w:t>mathbf</w:t>
      </w:r>
      <w:proofErr w:type="spellEnd"/>
      <w:r w:rsidRPr="00345366">
        <w:rPr>
          <w:rFonts w:ascii="Courier New" w:hAnsi="Courier New" w:cs="Courier New"/>
        </w:rPr>
        <w:t>{I}(</w:t>
      </w:r>
      <w:proofErr w:type="spellStart"/>
      <w:r w:rsidRPr="00345366">
        <w:rPr>
          <w:rFonts w:ascii="Courier New" w:hAnsi="Courier New" w:cs="Courier New"/>
        </w:rPr>
        <w:t>h_t</w:t>
      </w:r>
      <w:proofErr w:type="spellEnd"/>
      <w:r w:rsidRPr="00345366">
        <w:rPr>
          <w:rFonts w:ascii="Courier New" w:hAnsi="Courier New" w:cs="Courier New"/>
        </w:rPr>
        <w:t>, h_{t-1})$ takes the value 1 if $</w:t>
      </w:r>
      <w:proofErr w:type="spellStart"/>
      <w:r w:rsidRPr="00345366">
        <w:rPr>
          <w:rFonts w:ascii="Courier New" w:hAnsi="Courier New" w:cs="Courier New"/>
        </w:rPr>
        <w:t>h_t</w:t>
      </w:r>
      <w:proofErr w:type="spellEnd"/>
      <w:r w:rsidRPr="00345366">
        <w:rPr>
          <w:rFonts w:ascii="Courier New" w:hAnsi="Courier New" w:cs="Courier New"/>
        </w:rPr>
        <w:t>=h_{t-1}$ and zero otherwise. For each $\</w:t>
      </w:r>
      <w:proofErr w:type="spellStart"/>
      <w:r w:rsidRPr="00345366">
        <w:rPr>
          <w:rFonts w:ascii="Courier New" w:hAnsi="Courier New" w:cs="Courier New"/>
        </w:rPr>
        <w:t>Pi_i</w:t>
      </w:r>
      <w:proofErr w:type="spellEnd"/>
      <w:r w:rsidRPr="00345366">
        <w:rPr>
          <w:rFonts w:ascii="Courier New" w:hAnsi="Courier New" w:cs="Courier New"/>
        </w:rPr>
        <w:t>$, we can then define a new objective function $</w:t>
      </w:r>
      <w:proofErr w:type="spellStart"/>
      <w:r w:rsidRPr="00345366">
        <w:rPr>
          <w:rFonts w:ascii="Courier New" w:hAnsi="Courier New" w:cs="Courier New"/>
        </w:rPr>
        <w:t>NPV_i</w:t>
      </w:r>
      <w:proofErr w:type="spellEnd"/>
      <w:r w:rsidRPr="00345366">
        <w:rPr>
          <w:rFonts w:ascii="Courier New" w:hAnsi="Courier New" w:cs="Courier New"/>
        </w:rPr>
        <w:t>$ similar to that in Eqn</w:t>
      </w:r>
      <w:proofErr w:type="gramStart"/>
      <w:r w:rsidRPr="00345366">
        <w:rPr>
          <w:rFonts w:ascii="Courier New" w:hAnsi="Courier New" w:cs="Courier New"/>
        </w:rPr>
        <w:t>.~</w:t>
      </w:r>
      <w:proofErr w:type="gramEnd"/>
      <w:r w:rsidRPr="00345366">
        <w:rPr>
          <w:rFonts w:ascii="Courier New" w:hAnsi="Courier New" w:cs="Courier New"/>
        </w:rPr>
        <w:t>\ref{</w:t>
      </w:r>
      <w:proofErr w:type="spellStart"/>
      <w:r w:rsidRPr="00345366">
        <w:rPr>
          <w:rFonts w:ascii="Courier New" w:hAnsi="Courier New" w:cs="Courier New"/>
        </w:rPr>
        <w:t>eq:objective</w:t>
      </w:r>
      <w:proofErr w:type="spellEnd"/>
      <w:r w:rsidRPr="00345366">
        <w:rPr>
          <w:rFonts w:ascii="Courier New" w:hAnsi="Courier New" w:cs="Courier New"/>
        </w:rPr>
        <w:t xml:space="preserve">}.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Taken together with the state equation (Eqn</w:t>
      </w:r>
      <w:proofErr w:type="gramStart"/>
      <w:r w:rsidRPr="00345366">
        <w:rPr>
          <w:rFonts w:ascii="Courier New" w:hAnsi="Courier New" w:cs="Courier New"/>
        </w:rPr>
        <w:t>.~</w:t>
      </w:r>
      <w:proofErr w:type="gramEnd"/>
      <w:r w:rsidRPr="00345366">
        <w:rPr>
          <w:rFonts w:ascii="Courier New" w:hAnsi="Courier New" w:cs="Courier New"/>
        </w:rPr>
        <w:t>\ref{</w:t>
      </w:r>
      <w:proofErr w:type="spellStart"/>
      <w:r w:rsidRPr="00345366">
        <w:rPr>
          <w:rFonts w:ascii="Courier New" w:hAnsi="Courier New" w:cs="Courier New"/>
        </w:rPr>
        <w:t>eq:state_equation</w:t>
      </w:r>
      <w:proofErr w:type="spellEnd"/>
      <w:r w:rsidRPr="00345366">
        <w:rPr>
          <w:rFonts w:ascii="Courier New" w:hAnsi="Courier New" w:cs="Courier New"/>
        </w:rPr>
        <w:t>}), each of these new objective functions defines a different stochastic dynamic programming problem. Again, we solve them numerically using backwards recursion.  To include costs of policy adjustment, we expand the state space to include both the current stock size and the management action taken on the previous time step $(</w:t>
      </w:r>
      <w:proofErr w:type="spellStart"/>
      <w:r w:rsidRPr="00345366">
        <w:rPr>
          <w:rFonts w:ascii="Courier New" w:hAnsi="Courier New" w:cs="Courier New"/>
        </w:rPr>
        <w:t>N_t</w:t>
      </w:r>
      <w:proofErr w:type="gramStart"/>
      <w:r w:rsidRPr="00345366">
        <w:rPr>
          <w:rFonts w:ascii="Courier New" w:hAnsi="Courier New" w:cs="Courier New"/>
        </w:rPr>
        <w:t>,h</w:t>
      </w:r>
      <w:proofErr w:type="spellEnd"/>
      <w:proofErr w:type="gramEnd"/>
      <w:r w:rsidRPr="00345366">
        <w:rPr>
          <w:rFonts w:ascii="Courier New" w:hAnsi="Courier New" w:cs="Courier New"/>
        </w:rPr>
        <w:t xml:space="preserve">_{t-1})$. For each new </w:t>
      </w:r>
      <w:r w:rsidRPr="00345366">
        <w:rPr>
          <w:rFonts w:ascii="Courier New" w:hAnsi="Courier New" w:cs="Courier New"/>
        </w:rPr>
        <w:lastRenderedPageBreak/>
        <w:t xml:space="preserve">objective function $\max </w:t>
      </w:r>
      <w:proofErr w:type="spellStart"/>
      <w:r w:rsidRPr="00345366">
        <w:rPr>
          <w:rFonts w:ascii="Courier New" w:hAnsi="Courier New" w:cs="Courier New"/>
        </w:rPr>
        <w:t>NPV_i</w:t>
      </w:r>
      <w:proofErr w:type="spellEnd"/>
      <w:r w:rsidRPr="00345366">
        <w:rPr>
          <w:rFonts w:ascii="Courier New" w:hAnsi="Courier New" w:cs="Courier New"/>
        </w:rPr>
        <w:t xml:space="preserve">$, we denote the corresponding optimal control policy $ {\bf </w:t>
      </w:r>
      <w:proofErr w:type="spellStart"/>
      <w:r w:rsidRPr="00345366">
        <w:rPr>
          <w:rFonts w:ascii="Courier New" w:hAnsi="Courier New" w:cs="Courier New"/>
        </w:rPr>
        <w:t>h_i</w:t>
      </w:r>
      <w:proofErr w:type="spellEnd"/>
      <w:r w:rsidRPr="00345366">
        <w:rPr>
          <w:rFonts w:ascii="Courier New" w:hAnsi="Courier New" w:cs="Courier New"/>
        </w:rPr>
        <w:t>^*}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In addition in the </w:t>
      </w:r>
      <w:commentRangeStart w:id="5"/>
      <w:r w:rsidRPr="00345366">
        <w:rPr>
          <w:rFonts w:ascii="Courier New" w:hAnsi="Courier New" w:cs="Courier New"/>
        </w:rPr>
        <w:t>Supplementary Material</w:t>
      </w:r>
      <w:commentRangeEnd w:id="5"/>
      <w:r w:rsidR="00B93C40">
        <w:rPr>
          <w:rStyle w:val="CommentReference"/>
          <w:rFonts w:asciiTheme="minorHAnsi" w:hAnsiTheme="minorHAnsi"/>
        </w:rPr>
        <w:commentReference w:id="5"/>
      </w:r>
      <w:r w:rsidRPr="00345366">
        <w:rPr>
          <w:rFonts w:ascii="Courier New" w:hAnsi="Courier New" w:cs="Courier New"/>
        </w:rPr>
        <w:t>, we compare our results with a more conventional fisheries economic formulation in which additional costs are applied to the control variables themselves, as opposed to adjustments to the controls: $ \Pi_4 (</w:t>
      </w:r>
      <w:proofErr w:type="spellStart"/>
      <w:r w:rsidRPr="00345366">
        <w:rPr>
          <w:rFonts w:ascii="Courier New" w:hAnsi="Courier New" w:cs="Courier New"/>
        </w:rPr>
        <w:t>N_t,h_t</w:t>
      </w:r>
      <w:proofErr w:type="spellEnd"/>
      <w:r w:rsidRPr="00345366">
        <w:rPr>
          <w:rFonts w:ascii="Courier New" w:hAnsi="Courier New" w:cs="Courier New"/>
        </w:rPr>
        <w:t xml:space="preserve">) = p </w:t>
      </w:r>
      <w:proofErr w:type="spellStart"/>
      <w:r w:rsidRPr="00345366">
        <w:rPr>
          <w:rFonts w:ascii="Courier New" w:hAnsi="Courier New" w:cs="Courier New"/>
        </w:rPr>
        <w:t>h_t</w:t>
      </w:r>
      <w:proofErr w:type="spellEnd"/>
      <w:r w:rsidRPr="00345366">
        <w:rPr>
          <w:rFonts w:ascii="Courier New" w:hAnsi="Courier New" w:cs="Courier New"/>
        </w:rPr>
        <w:t xml:space="preserve"> -  c_0 E_t-c_4E_t^2$. Additional costs of this form tend to </w:t>
      </w:r>
      <w:proofErr w:type="gramStart"/>
      <w:r w:rsidRPr="00345366">
        <w:rPr>
          <w:rFonts w:ascii="Courier New" w:hAnsi="Courier New" w:cs="Courier New"/>
        </w:rPr>
        <w:t>have  a</w:t>
      </w:r>
      <w:proofErr w:type="gramEnd"/>
      <w:r w:rsidRPr="00345366">
        <w:rPr>
          <w:rFonts w:ascii="Courier New" w:hAnsi="Courier New" w:cs="Courier New"/>
        </w:rPr>
        <w:t xml:space="preserve"> smoothing effect on optimal quotas, but also change the long-term average stock size or quota size that is optimal.</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\subsection*{Choice of parameters}</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Each of the policy adjustment cost function is characterized in terms</w:t>
      </w:r>
    </w:p>
    <w:p w:rsidR="00345366" w:rsidRPr="00345366" w:rsidRDefault="00345366" w:rsidP="001A63FB">
      <w:pPr>
        <w:pStyle w:val="PlainText"/>
        <w:rPr>
          <w:rFonts w:ascii="Courier New" w:hAnsi="Courier New" w:cs="Courier New"/>
        </w:rPr>
      </w:pPr>
      <w:proofErr w:type="gramStart"/>
      <w:r w:rsidRPr="00345366">
        <w:rPr>
          <w:rFonts w:ascii="Courier New" w:hAnsi="Courier New" w:cs="Courier New"/>
        </w:rPr>
        <w:t>of</w:t>
      </w:r>
      <w:proofErr w:type="gramEnd"/>
      <w:r w:rsidRPr="00345366">
        <w:rPr>
          <w:rFonts w:ascii="Courier New" w:hAnsi="Courier New" w:cs="Courier New"/>
        </w:rPr>
        <w:t xml:space="preserve"> a cost coefficient $</w:t>
      </w:r>
      <w:proofErr w:type="spellStart"/>
      <w:r w:rsidRPr="00345366">
        <w:rPr>
          <w:rFonts w:ascii="Courier New" w:hAnsi="Courier New" w:cs="Courier New"/>
        </w:rPr>
        <w:t>c_i</w:t>
      </w:r>
      <w:proofErr w:type="spellEnd"/>
      <w:r w:rsidRPr="00345366">
        <w:rPr>
          <w:rFonts w:ascii="Courier New" w:hAnsi="Courier New" w:cs="Courier New"/>
        </w:rPr>
        <w:t>$.  However, $</w:t>
      </w:r>
      <w:proofErr w:type="spellStart"/>
      <w:r w:rsidRPr="00345366">
        <w:rPr>
          <w:rFonts w:ascii="Courier New" w:hAnsi="Courier New" w:cs="Courier New"/>
        </w:rPr>
        <w:t>c_i</w:t>
      </w:r>
      <w:proofErr w:type="spellEnd"/>
      <w:r w:rsidRPr="00345366">
        <w:rPr>
          <w:rFonts w:ascii="Courier New" w:hAnsi="Courier New" w:cs="Courier New"/>
        </w:rPr>
        <w:t xml:space="preserve">$ takes different units for </w:t>
      </w:r>
      <w:proofErr w:type="gramStart"/>
      <w:r w:rsidRPr="00345366">
        <w:rPr>
          <w:rFonts w:ascii="Courier New" w:hAnsi="Courier New" w:cs="Courier New"/>
        </w:rPr>
        <w:t>each  functional</w:t>
      </w:r>
      <w:proofErr w:type="gramEnd"/>
      <w:r w:rsidRPr="00345366">
        <w:rPr>
          <w:rFonts w:ascii="Courier New" w:hAnsi="Courier New" w:cs="Courier New"/>
        </w:rPr>
        <w:t xml:space="preserve"> form. Therefore, if seeking to compare the relative effect of each penalty function on optimal management, it is unclear what parameter values should be used. To address this issue, we calibrate choices of $</w:t>
      </w:r>
      <w:proofErr w:type="spellStart"/>
      <w:r w:rsidRPr="00345366">
        <w:rPr>
          <w:rFonts w:ascii="Courier New" w:hAnsi="Courier New" w:cs="Courier New"/>
        </w:rPr>
        <w:t>c_i</w:t>
      </w:r>
      <w:proofErr w:type="spellEnd"/>
      <w:r w:rsidRPr="00345366">
        <w:rPr>
          <w:rFonts w:ascii="Courier New" w:hAnsi="Courier New" w:cs="Courier New"/>
        </w:rPr>
        <w:t xml:space="preserve">$ so that each has a comparable </w:t>
      </w:r>
      <w:commentRangeStart w:id="6"/>
      <w:r w:rsidRPr="00345366">
        <w:rPr>
          <w:rFonts w:ascii="Courier New" w:hAnsi="Courier New" w:cs="Courier New"/>
        </w:rPr>
        <w:t xml:space="preserve">impact on the optimal net present value of fishery, broadly following the example of </w:t>
      </w:r>
      <w:proofErr w:type="spellStart"/>
      <w:r w:rsidRPr="00345366">
        <w:rPr>
          <w:rFonts w:ascii="Courier New" w:hAnsi="Courier New" w:cs="Courier New"/>
        </w:rPr>
        <w:t>Bovenberg</w:t>
      </w:r>
      <w:proofErr w:type="spellEnd"/>
      <w:r w:rsidRPr="00345366">
        <w:rPr>
          <w:rFonts w:ascii="Courier New" w:hAnsi="Courier New" w:cs="Courier New"/>
        </w:rPr>
        <w:t xml:space="preserve">, </w:t>
      </w:r>
      <w:proofErr w:type="spellStart"/>
      <w:r w:rsidRPr="00345366">
        <w:rPr>
          <w:rFonts w:ascii="Courier New" w:hAnsi="Courier New" w:cs="Courier New"/>
        </w:rPr>
        <w:t>Goulder</w:t>
      </w:r>
      <w:proofErr w:type="spellEnd"/>
      <w:r w:rsidRPr="00345366">
        <w:rPr>
          <w:rFonts w:ascii="Courier New" w:hAnsi="Courier New" w:cs="Courier New"/>
        </w:rPr>
        <w:t xml:space="preserve"> and </w:t>
      </w:r>
      <w:proofErr w:type="spellStart"/>
      <w:r w:rsidRPr="00345366">
        <w:rPr>
          <w:rFonts w:ascii="Courier New" w:hAnsi="Courier New" w:cs="Courier New"/>
        </w:rPr>
        <w:t>Gurnery</w:t>
      </w:r>
      <w:proofErr w:type="spellEnd"/>
      <w:r w:rsidRPr="00345366">
        <w:rPr>
          <w:rFonts w:ascii="Courier New" w:hAnsi="Courier New" w:cs="Courier New"/>
        </w:rPr>
        <w:t xml:space="preserve"> (2005) and </w:t>
      </w:r>
      <w:proofErr w:type="spellStart"/>
      <w:r w:rsidRPr="00345366">
        <w:rPr>
          <w:rFonts w:ascii="Courier New" w:hAnsi="Courier New" w:cs="Courier New"/>
        </w:rPr>
        <w:t>Bovenberg</w:t>
      </w:r>
      <w:proofErr w:type="spellEnd"/>
      <w:r w:rsidRPr="00345366">
        <w:rPr>
          <w:rFonts w:ascii="Courier New" w:hAnsi="Courier New" w:cs="Courier New"/>
        </w:rPr>
        <w:t xml:space="preserve">, </w:t>
      </w:r>
      <w:proofErr w:type="spellStart"/>
      <w:r w:rsidRPr="00345366">
        <w:rPr>
          <w:rFonts w:ascii="Courier New" w:hAnsi="Courier New" w:cs="Courier New"/>
        </w:rPr>
        <w:t>Goulder</w:t>
      </w:r>
      <w:proofErr w:type="spellEnd"/>
      <w:r w:rsidRPr="00345366">
        <w:rPr>
          <w:rFonts w:ascii="Courier New" w:hAnsi="Courier New" w:cs="Courier New"/>
        </w:rPr>
        <w:t xml:space="preserve"> and Jacobsen (2008).</w:t>
      </w:r>
      <w:commentRangeEnd w:id="6"/>
      <w:r w:rsidR="00B93C40">
        <w:rPr>
          <w:rStyle w:val="CommentReference"/>
          <w:rFonts w:asciiTheme="minorHAnsi" w:hAnsiTheme="minorHAnsi"/>
        </w:rPr>
        <w:commentReference w:id="6"/>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Figure 1 shows the calibration graphically.  Each curve plots the change in maximum expected NPV for a given penalty function as the penalty cost parameter is increased. In each case, the figure shows maximum expected NPV with policy adjustment costs as a proportion of the maximum expected NPV available in the basic problem $NPV_0({\bf h_0^*})$ without policy adjustment costs.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To compare the impact of penalty functions on optimal management across the different functional forms, we select penalty cost coefficients that induce the same reduction in maximum expected NPV. For example, the dashed vertical lines in Figure 1 map the needed cost coefficient $</w:t>
      </w:r>
      <w:proofErr w:type="spellStart"/>
      <w:r w:rsidRPr="00345366">
        <w:rPr>
          <w:rFonts w:ascii="Courier New" w:hAnsi="Courier New" w:cs="Courier New"/>
        </w:rPr>
        <w:t>c_i</w:t>
      </w:r>
      <w:proofErr w:type="spellEnd"/>
      <w:r w:rsidRPr="00345366">
        <w:rPr>
          <w:rFonts w:ascii="Courier New" w:hAnsi="Courier New" w:cs="Courier New"/>
        </w:rPr>
        <w:t xml:space="preserve">$, for each penalty function, such that the fishery is worth 80\% of its unconstrained value when optimally managed.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del w:id="7" w:author="Paul Armsworth" w:date="2014-02-17T14:11:00Z">
        <w:r w:rsidRPr="00345366" w:rsidDel="00B93C40">
          <w:rPr>
            <w:rFonts w:ascii="Courier New" w:hAnsi="Courier New" w:cs="Courier New"/>
          </w:rPr>
          <w:delText xml:space="preserve">Other parameters in the model are chosen - HOW? </w:delText>
        </w:r>
      </w:del>
      <w:ins w:id="8" w:author="Paul Armsworth" w:date="2014-02-17T14:11:00Z">
        <w:r w:rsidR="00B93C40">
          <w:rPr>
            <w:rFonts w:ascii="Courier New" w:hAnsi="Courier New" w:cs="Courier New"/>
          </w:rPr>
          <w:t xml:space="preserve">We focus our examination of the models on </w:t>
        </w:r>
      </w:ins>
      <w:ins w:id="9" w:author="Paul Armsworth" w:date="2014-02-17T14:12:00Z">
        <w:r w:rsidR="00B93C40">
          <w:rPr>
            <w:rFonts w:ascii="Courier New" w:hAnsi="Courier New" w:cs="Courier New"/>
          </w:rPr>
          <w:t>how th</w:t>
        </w:r>
      </w:ins>
      <w:ins w:id="10" w:author="Paul Armsworth" w:date="2014-02-17T16:34:00Z">
        <w:r w:rsidR="00877E9D">
          <w:rPr>
            <w:rFonts w:ascii="Courier New" w:hAnsi="Courier New" w:cs="Courier New"/>
          </w:rPr>
          <w:t>e</w:t>
        </w:r>
      </w:ins>
      <w:ins w:id="11" w:author="Paul Armsworth" w:date="2014-02-17T14:12:00Z">
        <w:r w:rsidR="00B93C40">
          <w:rPr>
            <w:rFonts w:ascii="Courier New" w:hAnsi="Courier New" w:cs="Courier New"/>
          </w:rPr>
          <w:t xml:space="preserve"> type and severity of policy adjustment costs affects the optimal management strategy. To simplify presentation of the results, we will illustrate cases where the growth parameters are chosen so that the intrinsic rate of increase of the fish population is 1 and the equilibrium biomass for the equivalent deterministic model without harvesting is 100</w:t>
        </w:r>
      </w:ins>
      <w:ins w:id="12" w:author="Paul Armsworth" w:date="2014-02-17T14:14:00Z">
        <w:r w:rsidR="00B93C40">
          <w:rPr>
            <w:rFonts w:ascii="Courier New" w:hAnsi="Courier New" w:cs="Courier New"/>
          </w:rPr>
          <w:t>;</w:t>
        </w:r>
      </w:ins>
      <w:ins w:id="13" w:author="Paul Armsworth" w:date="2014-02-17T14:12:00Z">
        <w:r w:rsidR="00B93C40">
          <w:rPr>
            <w:rFonts w:ascii="Courier New" w:hAnsi="Courier New" w:cs="Courier New"/>
          </w:rPr>
          <w:t xml:space="preserve"> </w:t>
        </w:r>
      </w:ins>
      <w:ins w:id="14" w:author="Paul Armsworth" w:date="2014-02-17T14:13:00Z">
        <w:r w:rsidR="00B93C40">
          <w:rPr>
            <w:rFonts w:ascii="Courier New" w:hAnsi="Courier New" w:cs="Courier New"/>
          </w:rPr>
          <w:t>specifically, $A=2$ and $B=0.01$ in Eqn. (1)</w:t>
        </w:r>
      </w:ins>
      <w:ins w:id="15" w:author="Paul Armsworth" w:date="2014-02-17T14:12:00Z">
        <w:r w:rsidR="00B93C40">
          <w:rPr>
            <w:rFonts w:ascii="Courier New" w:hAnsi="Courier New" w:cs="Courier New"/>
          </w:rPr>
          <w:t>)</w:t>
        </w:r>
      </w:ins>
      <w:ins w:id="16" w:author="Paul Armsworth" w:date="2014-02-17T14:14:00Z">
        <w:r w:rsidR="00B93C40">
          <w:rPr>
            <w:rFonts w:ascii="Courier New" w:hAnsi="Courier New" w:cs="Courier New"/>
          </w:rPr>
          <w:t xml:space="preserve">. </w:t>
        </w:r>
      </w:ins>
      <w:ins w:id="17" w:author="Paul Armsworth" w:date="2014-02-17T16:34:00Z">
        <w:r w:rsidR="00877E9D">
          <w:rPr>
            <w:rFonts w:ascii="Courier New" w:hAnsi="Courier New" w:cs="Courier New"/>
          </w:rPr>
          <w:t>To characterize environmental variability, we assume multiplicative shock $</w:t>
        </w:r>
        <w:proofErr w:type="spellStart"/>
        <w:r w:rsidR="00877E9D">
          <w:rPr>
            <w:rFonts w:ascii="Courier New" w:hAnsi="Courier New" w:cs="Courier New"/>
          </w:rPr>
          <w:t>Z_t</w:t>
        </w:r>
        <w:proofErr w:type="spellEnd"/>
        <w:r w:rsidR="00877E9D">
          <w:rPr>
            <w:rFonts w:ascii="Courier New" w:hAnsi="Courier New" w:cs="Courier New"/>
          </w:rPr>
          <w:t xml:space="preserve">$ is distributed HOW? </w:t>
        </w:r>
      </w:ins>
      <w:ins w:id="18" w:author="Paul Armsworth" w:date="2014-02-17T14:14:00Z">
        <w:r w:rsidR="00B93C40">
          <w:rPr>
            <w:rFonts w:ascii="Courier New" w:hAnsi="Courier New" w:cs="Courier New"/>
          </w:rPr>
          <w:t>In addition, we show cases where $p=1$, $\delta=0.05$ and $c_0$ is chosen such that the optimal stock size in the analogous deterministic problem is 5</w:t>
        </w:r>
      </w:ins>
      <w:ins w:id="19" w:author="Paul Armsworth" w:date="2014-02-17T14:15:00Z">
        <w:r w:rsidR="00B93C40">
          <w:rPr>
            <w:rFonts w:ascii="Courier New" w:hAnsi="Courier New" w:cs="Courier New"/>
          </w:rPr>
          <w:t>\</w:t>
        </w:r>
      </w:ins>
      <w:ins w:id="20" w:author="Paul Armsworth" w:date="2014-02-17T14:14:00Z">
        <w:r w:rsidR="00B93C40">
          <w:rPr>
            <w:rFonts w:ascii="Courier New" w:hAnsi="Courier New" w:cs="Courier New"/>
          </w:rPr>
          <w:t>%</w:t>
        </w:r>
      </w:ins>
      <w:ins w:id="21" w:author="Paul Armsworth" w:date="2014-02-17T14:15:00Z">
        <w:r w:rsidR="00B93C40">
          <w:rPr>
            <w:rFonts w:ascii="Courier New" w:hAnsi="Courier New" w:cs="Courier New"/>
          </w:rPr>
          <w:t xml:space="preserve"> larger than that corresponding to the maximum sustainable yield in biomass ($c_0=XXX$).</w:t>
        </w:r>
      </w:ins>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\begin{figure}</w:t>
      </w:r>
    </w:p>
    <w:p w:rsidR="00345366" w:rsidRPr="00345366" w:rsidRDefault="00345366" w:rsidP="001A63FB">
      <w:pPr>
        <w:pStyle w:val="PlainText"/>
        <w:rPr>
          <w:rFonts w:ascii="Courier New" w:hAnsi="Courier New" w:cs="Courier New"/>
        </w:rPr>
      </w:pPr>
      <w:r w:rsidRPr="00345366">
        <w:rPr>
          <w:rFonts w:ascii="Courier New" w:hAnsi="Courier New" w:cs="Courier New"/>
        </w:rPr>
        <w:t>\begin{</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}{0.969, 0.969, 0.969}\</w:t>
      </w:r>
      <w:proofErr w:type="gramStart"/>
      <w:r w:rsidRPr="00345366">
        <w:rPr>
          <w:rFonts w:ascii="Courier New" w:hAnsi="Courier New" w:cs="Courier New"/>
        </w:rPr>
        <w:t>color{</w:t>
      </w:r>
      <w:proofErr w:type="spellStart"/>
      <w:proofErr w:type="gramEnd"/>
      <w:r w:rsidRPr="00345366">
        <w:rPr>
          <w:rFonts w:ascii="Courier New" w:hAnsi="Courier New" w:cs="Courier New"/>
        </w:rPr>
        <w:t>fgcolor</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includegraphics</w:t>
      </w:r>
      <w:proofErr w:type="spellEnd"/>
      <w:r w:rsidRPr="00345366">
        <w:rPr>
          <w:rFonts w:ascii="Courier New" w:hAnsi="Courier New" w:cs="Courier New"/>
        </w:rPr>
        <w:t>[width=\</w:t>
      </w:r>
      <w:proofErr w:type="spellStart"/>
      <w:r w:rsidRPr="00345366">
        <w:rPr>
          <w:rFonts w:ascii="Courier New" w:hAnsi="Courier New" w:cs="Courier New"/>
        </w:rPr>
        <w:t>maxwidth</w:t>
      </w:r>
      <w:proofErr w:type="spellEnd"/>
      <w:r w:rsidRPr="00345366">
        <w:rPr>
          <w:rFonts w:ascii="Courier New" w:hAnsi="Courier New" w:cs="Courier New"/>
        </w:rPr>
        <w:t xml:space="preserve">]{figure/Figure_1}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\end{</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roofErr w:type="gramStart"/>
      <w:r w:rsidRPr="00345366">
        <w:rPr>
          <w:rFonts w:ascii="Courier New" w:hAnsi="Courier New" w:cs="Courier New"/>
        </w:rPr>
        <w:t>\caption{\</w:t>
      </w:r>
      <w:proofErr w:type="spellStart"/>
      <w:r w:rsidRPr="00345366">
        <w:rPr>
          <w:rFonts w:ascii="Courier New" w:hAnsi="Courier New" w:cs="Courier New"/>
        </w:rPr>
        <w:t>textbf</w:t>
      </w:r>
      <w:proofErr w:type="spellEnd"/>
      <w:r w:rsidRPr="00345366">
        <w:rPr>
          <w:rFonts w:ascii="Courier New" w:hAnsi="Courier New" w:cs="Courier New"/>
        </w:rPr>
        <w:t>{</w:t>
      </w:r>
      <w:commentRangeStart w:id="22"/>
      <w:r w:rsidRPr="00345366">
        <w:rPr>
          <w:rFonts w:ascii="Courier New" w:hAnsi="Courier New" w:cs="Courier New"/>
        </w:rPr>
        <w:t>Expected net present value by functional form of penalty.}</w:t>
      </w:r>
      <w:proofErr w:type="gramEnd"/>
      <w:r w:rsidRPr="00345366">
        <w:rPr>
          <w:rFonts w:ascii="Courier New" w:hAnsi="Courier New" w:cs="Courier New"/>
        </w:rPr>
        <w:t xml:space="preserve"> Horizon</w:t>
      </w:r>
      <w:commentRangeEnd w:id="22"/>
      <w:r w:rsidR="001B390C">
        <w:rPr>
          <w:rStyle w:val="CommentReference"/>
          <w:rFonts w:asciiTheme="minorHAnsi" w:hAnsiTheme="minorHAnsi"/>
        </w:rPr>
        <w:commentReference w:id="22"/>
      </w:r>
      <w:r w:rsidRPr="00345366">
        <w:rPr>
          <w:rFonts w:ascii="Courier New" w:hAnsi="Courier New" w:cs="Courier New"/>
        </w:rPr>
        <w:t>tal axis shows the coefficient $</w:t>
      </w:r>
      <w:proofErr w:type="spellStart"/>
      <w:r w:rsidRPr="00345366">
        <w:rPr>
          <w:rFonts w:ascii="Courier New" w:hAnsi="Courier New" w:cs="Courier New"/>
        </w:rPr>
        <w:t>c_i</w:t>
      </w:r>
      <w:proofErr w:type="spellEnd"/>
      <w:r w:rsidRPr="00345366">
        <w:rPr>
          <w:rFonts w:ascii="Courier New" w:hAnsi="Courier New" w:cs="Courier New"/>
        </w:rPr>
        <w:t>$ governing the magnitude of the policy cost, while vertical axis shows fraction of the maximum expected net present value dissipated by the policy cost.  The horizontal line indicates a value of the stock that is 80\% of the maximum expected value in the absence of policy adjustment costs, $NPV_</w:t>
      </w:r>
      <w:proofErr w:type="gramStart"/>
      <w:r w:rsidRPr="00345366">
        <w:rPr>
          <w:rFonts w:ascii="Courier New" w:hAnsi="Courier New" w:cs="Courier New"/>
        </w:rPr>
        <w:t>0(</w:t>
      </w:r>
      <w:proofErr w:type="gramEnd"/>
      <w:r w:rsidRPr="00345366">
        <w:rPr>
          <w:rFonts w:ascii="Courier New" w:hAnsi="Courier New" w:cs="Courier New"/>
        </w:rPr>
        <w:t>{\bf h_0^*})$. Selecting the coefficient $</w:t>
      </w:r>
      <w:proofErr w:type="spellStart"/>
      <w:r w:rsidRPr="00345366">
        <w:rPr>
          <w:rFonts w:ascii="Courier New" w:hAnsi="Courier New" w:cs="Courier New"/>
        </w:rPr>
        <w:t>c_i</w:t>
      </w:r>
      <w:proofErr w:type="spellEnd"/>
      <w:r w:rsidRPr="00345366">
        <w:rPr>
          <w:rFonts w:ascii="Courier New" w:hAnsi="Courier New" w:cs="Courier New"/>
        </w:rPr>
        <w:t>$ corresponding to this value in each functional form allows us to make consistent comparisons across the different functional forms of policy costs.  }</w:t>
      </w:r>
    </w:p>
    <w:p w:rsidR="00345366" w:rsidRPr="00345366" w:rsidRDefault="00345366" w:rsidP="001A63FB">
      <w:pPr>
        <w:pStyle w:val="PlainText"/>
        <w:rPr>
          <w:rFonts w:ascii="Courier New" w:hAnsi="Courier New" w:cs="Courier New"/>
        </w:rPr>
      </w:pPr>
      <w:r w:rsidRPr="00345366">
        <w:rPr>
          <w:rFonts w:ascii="Courier New" w:hAnsi="Courier New" w:cs="Courier New"/>
        </w:rPr>
        <w:t>\end{figure}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\section{Results}</w:t>
      </w:r>
    </w:p>
    <w:p w:rsidR="00345366" w:rsidRPr="00345366" w:rsidRDefault="00345366" w:rsidP="001A63FB">
      <w:pPr>
        <w:pStyle w:val="PlainText"/>
        <w:rPr>
          <w:rFonts w:ascii="Courier New" w:hAnsi="Courier New" w:cs="Courier New"/>
        </w:rPr>
      </w:pPr>
      <w:r w:rsidRPr="00345366">
        <w:rPr>
          <w:rFonts w:ascii="Courier New" w:hAnsi="Courier New" w:cs="Courier New"/>
        </w:rPr>
        <w:t>\subsection*{Effect of policy adjustment costs on optimal quotas and stock sizes}</w:t>
      </w:r>
    </w:p>
    <w:p w:rsidR="00345366" w:rsidRPr="00345366" w:rsidRDefault="00345366" w:rsidP="001A63FB">
      <w:pPr>
        <w:pStyle w:val="PlainText"/>
        <w:rPr>
          <w:rFonts w:ascii="Courier New" w:hAnsi="Courier New" w:cs="Courier New"/>
        </w:rPr>
      </w:pPr>
      <w:commentRangeStart w:id="23"/>
      <w:r w:rsidRPr="00345366">
        <w:rPr>
          <w:rFonts w:ascii="Courier New" w:hAnsi="Courier New" w:cs="Courier New"/>
        </w:rPr>
        <w:t>Figure 2</w:t>
      </w:r>
      <w:commentRangeEnd w:id="23"/>
      <w:r w:rsidR="005A0A9D">
        <w:rPr>
          <w:rStyle w:val="CommentReference"/>
          <w:rFonts w:asciiTheme="minorHAnsi" w:hAnsiTheme="minorHAnsi"/>
        </w:rPr>
        <w:commentReference w:id="23"/>
      </w:r>
      <w:r w:rsidRPr="00345366">
        <w:rPr>
          <w:rFonts w:ascii="Courier New" w:hAnsi="Courier New" w:cs="Courier New"/>
        </w:rPr>
        <w:t xml:space="preserve"> </w:t>
      </w:r>
      <w:del w:id="24" w:author="Paul Armsworth" w:date="2014-02-17T15:17:00Z">
        <w:r w:rsidRPr="00345366" w:rsidDel="005A0A9D">
          <w:rPr>
            <w:rFonts w:ascii="Courier New" w:hAnsi="Courier New" w:cs="Courier New"/>
          </w:rPr>
          <w:delText xml:space="preserve">shows </w:delText>
        </w:r>
      </w:del>
      <w:ins w:id="25" w:author="Paul Armsworth" w:date="2014-02-17T15:17:00Z">
        <w:r w:rsidR="005A0A9D">
          <w:rPr>
            <w:rFonts w:ascii="Courier New" w:hAnsi="Courier New" w:cs="Courier New"/>
          </w:rPr>
          <w:t>illustrates</w:t>
        </w:r>
        <w:r w:rsidR="005A0A9D" w:rsidRPr="00345366">
          <w:rPr>
            <w:rFonts w:ascii="Courier New" w:hAnsi="Courier New" w:cs="Courier New"/>
          </w:rPr>
          <w:t xml:space="preserve"> </w:t>
        </w:r>
      </w:ins>
      <w:del w:id="26" w:author="Paul Armsworth" w:date="2014-02-17T15:17:00Z">
        <w:r w:rsidRPr="00345366" w:rsidDel="005A0A9D">
          <w:rPr>
            <w:rFonts w:ascii="Courier New" w:hAnsi="Courier New" w:cs="Courier New"/>
          </w:rPr>
          <w:delText>the impact that the</w:delText>
        </w:r>
      </w:del>
      <w:ins w:id="27" w:author="Paul Armsworth" w:date="2014-02-17T15:17:00Z">
        <w:r w:rsidR="005A0A9D">
          <w:rPr>
            <w:rFonts w:ascii="Courier New" w:hAnsi="Courier New" w:cs="Courier New"/>
          </w:rPr>
          <w:t>how the different forms of</w:t>
        </w:r>
      </w:ins>
      <w:r w:rsidRPr="00345366">
        <w:rPr>
          <w:rFonts w:ascii="Courier New" w:hAnsi="Courier New" w:cs="Courier New"/>
        </w:rPr>
        <w:t xml:space="preserve"> adjustment cost </w:t>
      </w:r>
      <w:ins w:id="28" w:author="Paul Armsworth" w:date="2014-02-17T15:17:00Z">
        <w:r w:rsidR="005A0A9D">
          <w:rPr>
            <w:rFonts w:ascii="Courier New" w:hAnsi="Courier New" w:cs="Courier New"/>
          </w:rPr>
          <w:t>can impact the</w:t>
        </w:r>
      </w:ins>
      <w:del w:id="29" w:author="Paul Armsworth" w:date="2014-02-17T15:17:00Z">
        <w:r w:rsidRPr="00345366" w:rsidDel="005A0A9D">
          <w:rPr>
            <w:rFonts w:ascii="Courier New" w:hAnsi="Courier New" w:cs="Courier New"/>
          </w:rPr>
          <w:delText>has on the</w:delText>
        </w:r>
      </w:del>
      <w:r w:rsidRPr="00345366">
        <w:rPr>
          <w:rFonts w:ascii="Courier New" w:hAnsi="Courier New" w:cs="Courier New"/>
        </w:rPr>
        <w:t xml:space="preserve"> optimal policy.   Each panel is generated against the same sequence of random shocks so that they can be compared directly. Figure 3</w:t>
      </w:r>
      <w:del w:id="30" w:author="Paul Armsworth" w:date="2014-02-17T15:18:00Z">
        <w:r w:rsidRPr="00345366" w:rsidDel="005A0A9D">
          <w:rPr>
            <w:rFonts w:ascii="Courier New" w:hAnsi="Courier New" w:cs="Courier New"/>
          </w:rPr>
          <w:delText xml:space="preserve"> (TO COME)</w:delText>
        </w:r>
      </w:del>
      <w:r w:rsidRPr="00345366">
        <w:rPr>
          <w:rFonts w:ascii="Courier New" w:hAnsi="Courier New" w:cs="Courier New"/>
        </w:rPr>
        <w:t xml:space="preserve"> shows the corresponding stock sizes</w:t>
      </w:r>
      <w:ins w:id="31" w:author="Paul Armsworth" w:date="2014-02-17T15:20:00Z">
        <w:r w:rsidR="005A0A9D">
          <w:rPr>
            <w:rFonts w:ascii="Courier New" w:hAnsi="Courier New" w:cs="Courier New"/>
          </w:rPr>
          <w:t xml:space="preserve">, which are measured here </w:t>
        </w:r>
        <w:commentRangeStart w:id="32"/>
        <w:r w:rsidR="005A0A9D">
          <w:rPr>
            <w:rFonts w:ascii="Courier New" w:hAnsi="Courier New" w:cs="Courier New"/>
          </w:rPr>
          <w:t>WHEN</w:t>
        </w:r>
        <w:commentRangeEnd w:id="32"/>
        <w:r w:rsidR="005A0A9D">
          <w:rPr>
            <w:rStyle w:val="CommentReference"/>
            <w:rFonts w:asciiTheme="minorHAnsi" w:hAnsiTheme="minorHAnsi"/>
          </w:rPr>
          <w:commentReference w:id="32"/>
        </w:r>
      </w:ins>
      <w:r w:rsidRPr="00345366">
        <w:rPr>
          <w:rFonts w:ascii="Courier New" w:hAnsi="Courier New" w:cs="Courier New"/>
        </w:rPr>
        <w:t xml:space="preserve">.  In each case, the optimal solution without any adjustment cost is shown in black and the policy induced by optimization under the given adjustment penalty (equivalent to a 25\% reduction in maximum expected NPV) is overlaid in blue.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commentRangeStart w:id="33"/>
      <w:r w:rsidRPr="00345366">
        <w:rPr>
          <w:rFonts w:ascii="Courier New" w:hAnsi="Courier New" w:cs="Courier New"/>
        </w:rPr>
        <w:t xml:space="preserve">When considering </w:t>
      </w:r>
      <w:commentRangeEnd w:id="33"/>
      <w:r w:rsidR="00247717">
        <w:rPr>
          <w:rStyle w:val="CommentReference"/>
          <w:rFonts w:asciiTheme="minorHAnsi" w:hAnsiTheme="minorHAnsi"/>
        </w:rPr>
        <w:commentReference w:id="33"/>
      </w:r>
      <w:r w:rsidRPr="00345366">
        <w:rPr>
          <w:rFonts w:ascii="Courier New" w:hAnsi="Courier New" w:cs="Courier New"/>
        </w:rPr>
        <w:t xml:space="preserve">the first formulation of policy adjustment costs ($\Pi_1$), the first  panel of Figure 2 shows a typical pattern, in which the optimal policy tends to avoid small policy adjustments, resulting in long periods of constant policy followed by sudden bursts of adjustment. This results in a relatively step-like policy pattern.  In contrast, the second formulation $\Pi_2$ disproportionately penalizes large policy adjustments. The corresponding optimal policy tracks all of the changes made by the cost-free policy, but with smaller magnitude.  </w:t>
      </w:r>
      <w:proofErr w:type="gramStart"/>
      <w:r w:rsidRPr="00345366">
        <w:rPr>
          <w:rFonts w:ascii="Courier New" w:hAnsi="Courier New" w:cs="Courier New"/>
        </w:rPr>
        <w:t>This results in a smoother $</w:t>
      </w:r>
      <w:proofErr w:type="spellStart"/>
      <w:r w:rsidRPr="00345366">
        <w:rPr>
          <w:rFonts w:ascii="Courier New" w:hAnsi="Courier New" w:cs="Courier New"/>
        </w:rPr>
        <w:t>h_t</w:t>
      </w:r>
      <w:proofErr w:type="spellEnd"/>
      <w:r w:rsidRPr="00345366">
        <w:rPr>
          <w:rFonts w:ascii="Courier New" w:hAnsi="Courier New" w:cs="Courier New"/>
        </w:rPr>
        <w:t>$ curve, one that undershoots the larger oscillations seen in the cost-free optimum in favor of a policy that changes incrementally each year</w:t>
      </w:r>
      <w:del w:id="34" w:author="Paul Armsworth" w:date="2014-02-17T15:22:00Z">
        <w:r w:rsidRPr="00345366" w:rsidDel="00247717">
          <w:rPr>
            <w:rFonts w:ascii="Courier New" w:hAnsi="Courier New" w:cs="Courier New"/>
          </w:rPr>
          <w:delText>l</w:delText>
        </w:r>
      </w:del>
      <w:r w:rsidRPr="00345366">
        <w:rPr>
          <w:rFonts w:ascii="Courier New" w:hAnsi="Courier New" w:cs="Courier New"/>
        </w:rPr>
        <w:t>.</w:t>
      </w:r>
      <w:proofErr w:type="gramEnd"/>
      <w:r w:rsidRPr="00345366">
        <w:rPr>
          <w:rFonts w:ascii="Courier New" w:hAnsi="Courier New" w:cs="Courier New"/>
        </w:rPr>
        <w:t xml:space="preserve">  Finally, the optimal policy for the third, `fixed fee' formulation ($\Pi_3$) only makes large adjustments, as one might expect, because the magnitude of the adjustment made is not reflected in the resulting penalty.  Whereas the optimal solution for $\Pi_1$ attempts to accommodate the large oscillations at the end of the period shown (time steps $t=47-49$) with a constant quota in between the extremes, the fixed fee version takes the opposite approach of one very large swing. MORE DETAILING TO COME WHEN WE HAVE THE FIGURES</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\begin{figure}</w:t>
      </w:r>
    </w:p>
    <w:p w:rsidR="00345366" w:rsidRPr="00345366" w:rsidRDefault="00345366" w:rsidP="001A63FB">
      <w:pPr>
        <w:pStyle w:val="PlainText"/>
        <w:rPr>
          <w:rFonts w:ascii="Courier New" w:hAnsi="Courier New" w:cs="Courier New"/>
        </w:rPr>
      </w:pPr>
      <w:r w:rsidRPr="00345366">
        <w:rPr>
          <w:rFonts w:ascii="Courier New" w:hAnsi="Courier New" w:cs="Courier New"/>
        </w:rPr>
        <w:t>\begin{</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}{0.969, 0.969, 0.969}\</w:t>
      </w:r>
      <w:proofErr w:type="gramStart"/>
      <w:r w:rsidRPr="00345366">
        <w:rPr>
          <w:rFonts w:ascii="Courier New" w:hAnsi="Courier New" w:cs="Courier New"/>
        </w:rPr>
        <w:t>color{</w:t>
      </w:r>
      <w:proofErr w:type="spellStart"/>
      <w:proofErr w:type="gramEnd"/>
      <w:r w:rsidRPr="00345366">
        <w:rPr>
          <w:rFonts w:ascii="Courier New" w:hAnsi="Courier New" w:cs="Courier New"/>
        </w:rPr>
        <w:t>fgcolor</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includegraphics</w:t>
      </w:r>
      <w:proofErr w:type="spellEnd"/>
      <w:r w:rsidRPr="00345366">
        <w:rPr>
          <w:rFonts w:ascii="Courier New" w:hAnsi="Courier New" w:cs="Courier New"/>
        </w:rPr>
        <w:t>[width=\</w:t>
      </w:r>
      <w:proofErr w:type="spellStart"/>
      <w:r w:rsidRPr="00345366">
        <w:rPr>
          <w:rFonts w:ascii="Courier New" w:hAnsi="Courier New" w:cs="Courier New"/>
        </w:rPr>
        <w:t>maxwidth</w:t>
      </w:r>
      <w:proofErr w:type="spellEnd"/>
      <w:r w:rsidRPr="00345366">
        <w:rPr>
          <w:rFonts w:ascii="Courier New" w:hAnsi="Courier New" w:cs="Courier New"/>
        </w:rPr>
        <w:t xml:space="preserve">]{figure/Figure_2}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\end{</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lastRenderedPageBreak/>
        <w:t xml:space="preserve">  </w:t>
      </w:r>
      <w:proofErr w:type="gramStart"/>
      <w:r w:rsidRPr="00345366">
        <w:rPr>
          <w:rFonts w:ascii="Courier New" w:hAnsi="Courier New" w:cs="Courier New"/>
        </w:rPr>
        <w:t>\caption{Individual realizations of optimal harvesting strategy under the different functional forms of adjustment costs.}</w:t>
      </w:r>
      <w:proofErr w:type="gramEnd"/>
    </w:p>
    <w:p w:rsidR="00345366" w:rsidRPr="00345366" w:rsidRDefault="00345366" w:rsidP="001A63FB">
      <w:pPr>
        <w:pStyle w:val="PlainText"/>
        <w:rPr>
          <w:rFonts w:ascii="Courier New" w:hAnsi="Courier New" w:cs="Courier New"/>
        </w:rPr>
      </w:pPr>
      <w:r w:rsidRPr="00345366">
        <w:rPr>
          <w:rFonts w:ascii="Courier New" w:hAnsi="Courier New" w:cs="Courier New"/>
        </w:rPr>
        <w:t>\end{figure}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\begin{figure}</w:t>
      </w:r>
    </w:p>
    <w:p w:rsidR="00345366" w:rsidRPr="00345366" w:rsidRDefault="00345366" w:rsidP="001A63FB">
      <w:pPr>
        <w:pStyle w:val="PlainText"/>
        <w:rPr>
          <w:rFonts w:ascii="Courier New" w:hAnsi="Courier New" w:cs="Courier New"/>
        </w:rPr>
      </w:pPr>
      <w:r w:rsidRPr="00345366">
        <w:rPr>
          <w:rFonts w:ascii="Courier New" w:hAnsi="Courier New" w:cs="Courier New"/>
        </w:rPr>
        <w:t>\begin{</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}{0.969, 0.969, 0.969}\</w:t>
      </w:r>
      <w:proofErr w:type="gramStart"/>
      <w:r w:rsidRPr="00345366">
        <w:rPr>
          <w:rFonts w:ascii="Courier New" w:hAnsi="Courier New" w:cs="Courier New"/>
        </w:rPr>
        <w:t>color{</w:t>
      </w:r>
      <w:proofErr w:type="spellStart"/>
      <w:proofErr w:type="gramEnd"/>
      <w:r w:rsidRPr="00345366">
        <w:rPr>
          <w:rFonts w:ascii="Courier New" w:hAnsi="Courier New" w:cs="Courier New"/>
        </w:rPr>
        <w:t>fgcolor</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includegraphics</w:t>
      </w:r>
      <w:proofErr w:type="spellEnd"/>
      <w:r w:rsidRPr="00345366">
        <w:rPr>
          <w:rFonts w:ascii="Courier New" w:hAnsi="Courier New" w:cs="Courier New"/>
        </w:rPr>
        <w:t>[width=\</w:t>
      </w:r>
      <w:proofErr w:type="spellStart"/>
      <w:r w:rsidRPr="00345366">
        <w:rPr>
          <w:rFonts w:ascii="Courier New" w:hAnsi="Courier New" w:cs="Courier New"/>
        </w:rPr>
        <w:t>maxwidth</w:t>
      </w:r>
      <w:proofErr w:type="spellEnd"/>
      <w:r w:rsidRPr="00345366">
        <w:rPr>
          <w:rFonts w:ascii="Courier New" w:hAnsi="Courier New" w:cs="Courier New"/>
        </w:rPr>
        <w:t xml:space="preserve">]{figure/Figure_3}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\end{</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\caption{</w:t>
      </w:r>
      <w:commentRangeStart w:id="35"/>
      <w:r w:rsidRPr="00345366">
        <w:rPr>
          <w:rFonts w:ascii="Courier New" w:hAnsi="Courier New" w:cs="Courier New"/>
        </w:rPr>
        <w:t>Individual realizations of optimal stock size strategy under the different functional forms of adjustment costs</w:t>
      </w:r>
      <w:commentRangeEnd w:id="35"/>
      <w:r w:rsidR="00DE6169">
        <w:rPr>
          <w:rStyle w:val="CommentReference"/>
          <w:rFonts w:asciiTheme="minorHAnsi" w:hAnsiTheme="minorHAnsi"/>
        </w:rPr>
        <w:commentReference w:id="35"/>
      </w:r>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\end{figure}</w:t>
      </w:r>
    </w:p>
    <w:p w:rsidR="00345366" w:rsidRPr="00345366" w:rsidDel="00657149" w:rsidRDefault="00345366" w:rsidP="001A63FB">
      <w:pPr>
        <w:pStyle w:val="PlainText"/>
        <w:rPr>
          <w:del w:id="36" w:author="Paul Armsworth" w:date="2014-02-17T15:23:00Z"/>
          <w:rFonts w:ascii="Courier New" w:hAnsi="Courier New" w:cs="Courier New"/>
        </w:rPr>
      </w:pPr>
    </w:p>
    <w:p w:rsidR="00345366" w:rsidRPr="00345366" w:rsidDel="00657149" w:rsidRDefault="00345366" w:rsidP="001A63FB">
      <w:pPr>
        <w:pStyle w:val="PlainText"/>
        <w:rPr>
          <w:del w:id="37" w:author="Paul Armsworth" w:date="2014-02-17T15:23:00Z"/>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The comparisons shown in Figure 2 are for one realization (i.e. a particular sequence of random number draws representing environmental variability) and are made for a particular magnitude of policy adjustment costs equal to </w:t>
      </w:r>
      <w:commentRangeStart w:id="38"/>
      <w:r w:rsidRPr="00345366">
        <w:rPr>
          <w:rFonts w:ascii="Courier New" w:hAnsi="Courier New" w:cs="Courier New"/>
        </w:rPr>
        <w:t xml:space="preserve">25\% of the maximum expected </w:t>
      </w:r>
      <w:commentRangeEnd w:id="38"/>
      <w:r w:rsidR="00657149">
        <w:rPr>
          <w:rStyle w:val="CommentReference"/>
          <w:rFonts w:asciiTheme="minorHAnsi" w:hAnsiTheme="minorHAnsi"/>
        </w:rPr>
        <w:commentReference w:id="38"/>
      </w:r>
      <w:r w:rsidRPr="00345366">
        <w:rPr>
          <w:rFonts w:ascii="Courier New" w:hAnsi="Courier New" w:cs="Courier New"/>
        </w:rPr>
        <w:t xml:space="preserve">net present value in the base case ($NPV_0({\bf h_0^*})$). Figure 4 generalizes to show how optimal harvest levels and corresponding optimal stock sizes are affected by the magnitude of the costs of policy adjustment. This time we show summary statistics across 50 replicate sets of environmental conditions. We show the impact of policy adjustment costs on the variance of both harvests and stock sizes through time; on the autocorrelation of harvests and stock sizes through time; and on the </w:t>
      </w:r>
      <w:commentRangeStart w:id="39"/>
      <w:r w:rsidRPr="00345366">
        <w:rPr>
          <w:rFonts w:ascii="Courier New" w:hAnsi="Courier New" w:cs="Courier New"/>
        </w:rPr>
        <w:t>cross-correlation</w:t>
      </w:r>
      <w:commentRangeEnd w:id="39"/>
      <w:r w:rsidR="00657149">
        <w:rPr>
          <w:rStyle w:val="CommentReference"/>
          <w:rFonts w:asciiTheme="minorHAnsi" w:hAnsiTheme="minorHAnsi"/>
        </w:rPr>
        <w:commentReference w:id="39"/>
      </w:r>
      <w:r w:rsidRPr="00345366">
        <w:rPr>
          <w:rFonts w:ascii="Courier New" w:hAnsi="Courier New" w:cs="Courier New"/>
        </w:rPr>
        <w:t xml:space="preserve"> of harvests and stock sizes through time. </w:t>
      </w:r>
      <w:del w:id="40" w:author="Paul Armsworth" w:date="2014-02-17T15:24:00Z">
        <w:r w:rsidRPr="00345366" w:rsidDel="00657149">
          <w:rPr>
            <w:rFonts w:ascii="Courier New" w:hAnsi="Courier New" w:cs="Courier New"/>
          </w:rPr>
          <w:delText xml:space="preserve"> (COMPARABLE FIGURES FOR OPTIMAL STOCK SIZES AND CROSS-CORRELATIONS OF THE TWO TO COME.)</w:delText>
        </w:r>
      </w:del>
    </w:p>
    <w:p w:rsidR="00345366" w:rsidRPr="00345366" w:rsidRDefault="00345366" w:rsidP="001A63FB">
      <w:pPr>
        <w:pStyle w:val="PlainText"/>
        <w:rPr>
          <w:rFonts w:ascii="Courier New" w:hAnsi="Courier New" w:cs="Courier New"/>
        </w:rPr>
      </w:pPr>
    </w:p>
    <w:p w:rsidR="00345366" w:rsidRDefault="00345366" w:rsidP="001A63FB">
      <w:pPr>
        <w:pStyle w:val="PlainText"/>
        <w:rPr>
          <w:ins w:id="41" w:author="Paul Armsworth" w:date="2014-02-17T15:44:00Z"/>
          <w:rFonts w:ascii="Courier New" w:hAnsi="Courier New" w:cs="Courier New"/>
        </w:rPr>
      </w:pPr>
      <w:del w:id="42" w:author="Paul Armsworth" w:date="2014-02-17T15:37:00Z">
        <w:r w:rsidRPr="00345366" w:rsidDel="00202B3D">
          <w:rPr>
            <w:rFonts w:ascii="Courier New" w:hAnsi="Courier New" w:cs="Courier New"/>
          </w:rPr>
          <w:delText>We see that</w:delText>
        </w:r>
      </w:del>
      <w:del w:id="43" w:author="Paul Armsworth" w:date="2014-02-17T16:09:00Z">
        <w:r w:rsidRPr="00345366" w:rsidDel="005B4BCC">
          <w:rPr>
            <w:rFonts w:ascii="Courier New" w:hAnsi="Courier New" w:cs="Courier New"/>
          </w:rPr>
          <w:delText xml:space="preserve"> </w:delText>
        </w:r>
      </w:del>
      <w:del w:id="44" w:author="Paul Armsworth" w:date="2014-02-17T15:37:00Z">
        <w:r w:rsidRPr="00345366" w:rsidDel="00202B3D">
          <w:rPr>
            <w:rFonts w:ascii="Courier New" w:hAnsi="Courier New" w:cs="Courier New"/>
          </w:rPr>
          <w:delText>TO COME WHEN WE HAVE THE FIGURES</w:delText>
        </w:r>
      </w:del>
      <w:ins w:id="45" w:author="Paul Armsworth" w:date="2014-02-17T15:37:00Z">
        <w:r w:rsidR="00202B3D">
          <w:rPr>
            <w:rFonts w:ascii="Courier New" w:hAnsi="Courier New" w:cs="Courier New"/>
          </w:rPr>
          <w:t xml:space="preserve">For example, when </w:t>
        </w:r>
      </w:ins>
      <w:ins w:id="46" w:author="Paul Armsworth" w:date="2014-02-17T15:38:00Z">
        <w:r w:rsidR="00202B3D">
          <w:rPr>
            <w:rFonts w:ascii="Courier New" w:hAnsi="Courier New" w:cs="Courier New"/>
          </w:rPr>
          <w:t xml:space="preserve">small </w:t>
        </w:r>
      </w:ins>
      <w:ins w:id="47" w:author="Paul Armsworth" w:date="2014-02-17T15:37:00Z">
        <w:r w:rsidR="00202B3D">
          <w:rPr>
            <w:rFonts w:ascii="Courier New" w:hAnsi="Courier New" w:cs="Courier New"/>
          </w:rPr>
          <w:t xml:space="preserve">policy adjustment costs </w:t>
        </w:r>
      </w:ins>
      <w:ins w:id="48" w:author="Paul Armsworth" w:date="2014-02-17T15:38:00Z">
        <w:r w:rsidR="00202B3D">
          <w:rPr>
            <w:rFonts w:ascii="Courier New" w:hAnsi="Courier New" w:cs="Courier New"/>
          </w:rPr>
          <w:t>cost little but large adjustments are expensive (</w:t>
        </w:r>
      </w:ins>
      <w:ins w:id="49" w:author="Paul Armsworth" w:date="2014-02-17T16:10:00Z">
        <w:r w:rsidR="005B4BCC" w:rsidRPr="00345366">
          <w:rPr>
            <w:rFonts w:ascii="Courier New" w:hAnsi="Courier New" w:cs="Courier New"/>
          </w:rPr>
          <w:t>$\Pi_2$</w:t>
        </w:r>
      </w:ins>
      <w:ins w:id="50" w:author="Paul Armsworth" w:date="2014-02-17T15:38:00Z">
        <w:r w:rsidR="00202B3D">
          <w:rPr>
            <w:rFonts w:ascii="Courier New" w:hAnsi="Courier New" w:cs="Courier New"/>
          </w:rPr>
          <w:t>)</w:t>
        </w:r>
      </w:ins>
      <w:ins w:id="51" w:author="Paul Armsworth" w:date="2014-02-17T15:39:00Z">
        <w:r w:rsidR="00202B3D">
          <w:rPr>
            <w:rFonts w:ascii="Courier New" w:hAnsi="Courier New" w:cs="Courier New"/>
          </w:rPr>
          <w:t>, we see the smoothing signal</w:t>
        </w:r>
      </w:ins>
      <w:ins w:id="52" w:author="Paul Armsworth" w:date="2014-02-17T15:40:00Z">
        <w:r w:rsidR="00202B3D">
          <w:rPr>
            <w:rFonts w:ascii="Courier New" w:hAnsi="Courier New" w:cs="Courier New"/>
          </w:rPr>
          <w:t xml:space="preserve"> that we might have expected</w:t>
        </w:r>
      </w:ins>
      <w:ins w:id="53" w:author="Paul Armsworth" w:date="2014-02-17T15:39:00Z">
        <w:r w:rsidR="00202B3D">
          <w:rPr>
            <w:rFonts w:ascii="Courier New" w:hAnsi="Courier New" w:cs="Courier New"/>
          </w:rPr>
          <w:t xml:space="preserve"> (see also Ludwig 1980 for this particular case)</w:t>
        </w:r>
      </w:ins>
      <w:ins w:id="54" w:author="Paul Armsworth" w:date="2014-02-17T15:40:00Z">
        <w:r w:rsidR="00202B3D">
          <w:rPr>
            <w:rFonts w:ascii="Courier New" w:hAnsi="Courier New" w:cs="Courier New"/>
          </w:rPr>
          <w:t>.</w:t>
        </w:r>
      </w:ins>
      <w:ins w:id="55" w:author="Paul Armsworth" w:date="2014-02-17T15:39:00Z">
        <w:r w:rsidR="00202B3D">
          <w:rPr>
            <w:rFonts w:ascii="Courier New" w:hAnsi="Courier New" w:cs="Courier New"/>
          </w:rPr>
          <w:t xml:space="preserve"> </w:t>
        </w:r>
      </w:ins>
      <w:ins w:id="56" w:author="Paul Armsworth" w:date="2014-02-17T15:40:00Z">
        <w:r w:rsidR="00202B3D">
          <w:rPr>
            <w:rFonts w:ascii="Courier New" w:hAnsi="Courier New" w:cs="Courier New"/>
          </w:rPr>
          <w:t>As cost penalties increase in severity</w:t>
        </w:r>
      </w:ins>
      <w:ins w:id="57" w:author="Paul Armsworth" w:date="2014-02-17T15:43:00Z">
        <w:r w:rsidR="008B025F">
          <w:rPr>
            <w:rFonts w:ascii="Courier New" w:hAnsi="Courier New" w:cs="Courier New"/>
          </w:rPr>
          <w:t xml:space="preserve"> (i.e., $c_2$ increases)</w:t>
        </w:r>
      </w:ins>
      <w:ins w:id="58" w:author="Paul Armsworth" w:date="2014-02-17T15:40:00Z">
        <w:r w:rsidR="00202B3D">
          <w:rPr>
            <w:rFonts w:ascii="Courier New" w:hAnsi="Courier New" w:cs="Courier New"/>
          </w:rPr>
          <w:t>,</w:t>
        </w:r>
      </w:ins>
      <w:ins w:id="59" w:author="Paul Armsworth" w:date="2014-02-17T15:39:00Z">
        <w:r w:rsidR="00202B3D">
          <w:rPr>
            <w:rFonts w:ascii="Courier New" w:hAnsi="Courier New" w:cs="Courier New"/>
          </w:rPr>
          <w:t xml:space="preserve"> the variance in quotas through time</w:t>
        </w:r>
      </w:ins>
      <w:ins w:id="60" w:author="Paul Armsworth" w:date="2014-02-17T15:40:00Z">
        <w:r w:rsidR="00202B3D">
          <w:rPr>
            <w:rFonts w:ascii="Courier New" w:hAnsi="Courier New" w:cs="Courier New"/>
          </w:rPr>
          <w:t xml:space="preserve"> decreases</w:t>
        </w:r>
      </w:ins>
      <w:ins w:id="61" w:author="Paul Armsworth" w:date="2014-02-17T15:39:00Z">
        <w:r w:rsidR="00202B3D">
          <w:rPr>
            <w:rFonts w:ascii="Courier New" w:hAnsi="Courier New" w:cs="Courier New"/>
          </w:rPr>
          <w:t xml:space="preserve"> and the autocorrelation of quotas through time increases. This</w:t>
        </w:r>
      </w:ins>
      <w:ins w:id="62" w:author="Paul Armsworth" w:date="2014-02-17T15:42:00Z">
        <w:r w:rsidR="008B025F">
          <w:rPr>
            <w:rFonts w:ascii="Courier New" w:hAnsi="Courier New" w:cs="Courier New"/>
          </w:rPr>
          <w:t xml:space="preserve"> smoothing of the harvest quotas through time has knock-on effects for the corresponding optimal stock sizes, which also become more </w:t>
        </w:r>
        <w:proofErr w:type="spellStart"/>
        <w:r w:rsidR="008B025F">
          <w:rPr>
            <w:rFonts w:ascii="Courier New" w:hAnsi="Courier New" w:cs="Courier New"/>
          </w:rPr>
          <w:t>autocorrelated</w:t>
        </w:r>
        <w:proofErr w:type="spellEnd"/>
        <w:r w:rsidR="008B025F">
          <w:rPr>
            <w:rFonts w:ascii="Courier New" w:hAnsi="Courier New" w:cs="Courier New"/>
          </w:rPr>
          <w:t xml:space="preserve"> as the scaling on policy adjustment costs ($c_2$)</w:t>
        </w:r>
      </w:ins>
      <w:ins w:id="63" w:author="Paul Armsworth" w:date="2014-02-17T15:43:00Z">
        <w:r w:rsidR="008B025F">
          <w:rPr>
            <w:rFonts w:ascii="Courier New" w:hAnsi="Courier New" w:cs="Courier New"/>
          </w:rPr>
          <w:t xml:space="preserve"> is increased. The autocorrelation in stock sizes here reflects the lag involved in a more modest increase in harvests</w:t>
        </w:r>
      </w:ins>
      <w:ins w:id="64" w:author="Paul Armsworth" w:date="2014-02-17T16:10:00Z">
        <w:r w:rsidR="005B4BCC">
          <w:rPr>
            <w:rFonts w:ascii="Courier New" w:hAnsi="Courier New" w:cs="Courier New"/>
          </w:rPr>
          <w:t xml:space="preserve"> taking longer to</w:t>
        </w:r>
      </w:ins>
      <w:ins w:id="65" w:author="Paul Armsworth" w:date="2014-02-17T15:43:00Z">
        <w:r w:rsidR="008B025F">
          <w:rPr>
            <w:rFonts w:ascii="Courier New" w:hAnsi="Courier New" w:cs="Courier New"/>
          </w:rPr>
          <w:t xml:space="preserve"> eliminat</w:t>
        </w:r>
      </w:ins>
      <w:ins w:id="66" w:author="Paul Armsworth" w:date="2014-02-17T16:10:00Z">
        <w:r w:rsidR="005B4BCC">
          <w:rPr>
            <w:rFonts w:ascii="Courier New" w:hAnsi="Courier New" w:cs="Courier New"/>
          </w:rPr>
          <w:t>e</w:t>
        </w:r>
      </w:ins>
      <w:ins w:id="67" w:author="Paul Armsworth" w:date="2014-02-17T15:43:00Z">
        <w:r w:rsidR="008B025F">
          <w:rPr>
            <w:rFonts w:ascii="Courier New" w:hAnsi="Courier New" w:cs="Courier New"/>
          </w:rPr>
          <w:t xml:space="preserve"> the signal of strong recruitment events, when compared to a more </w:t>
        </w:r>
      </w:ins>
      <w:ins w:id="68" w:author="Paul Armsworth" w:date="2014-02-17T15:44:00Z">
        <w:r w:rsidR="008B025F">
          <w:rPr>
            <w:rFonts w:ascii="Courier New" w:hAnsi="Courier New" w:cs="Courier New"/>
          </w:rPr>
          <w:t xml:space="preserve">immediately </w:t>
        </w:r>
      </w:ins>
      <w:ins w:id="69" w:author="Paul Armsworth" w:date="2014-02-17T15:43:00Z">
        <w:r w:rsidR="008B025F">
          <w:rPr>
            <w:rFonts w:ascii="Courier New" w:hAnsi="Courier New" w:cs="Courier New"/>
          </w:rPr>
          <w:t>responsive constant escapement policy.</w:t>
        </w:r>
      </w:ins>
    </w:p>
    <w:p w:rsidR="008B025F" w:rsidRDefault="008B025F" w:rsidP="001A63FB">
      <w:pPr>
        <w:pStyle w:val="PlainText"/>
        <w:rPr>
          <w:ins w:id="70" w:author="Paul Armsworth" w:date="2014-02-17T15:44:00Z"/>
          <w:rFonts w:ascii="Courier New" w:hAnsi="Courier New" w:cs="Courier New"/>
        </w:rPr>
      </w:pPr>
    </w:p>
    <w:p w:rsidR="008B025F" w:rsidRPr="00345366" w:rsidRDefault="008B025F" w:rsidP="001A63FB">
      <w:pPr>
        <w:pStyle w:val="PlainText"/>
        <w:rPr>
          <w:rFonts w:ascii="Courier New" w:hAnsi="Courier New" w:cs="Courier New"/>
        </w:rPr>
      </w:pPr>
      <w:ins w:id="71" w:author="Paul Armsworth" w:date="2014-02-17T15:44:00Z">
        <w:r>
          <w:rPr>
            <w:rFonts w:ascii="Courier New" w:hAnsi="Courier New" w:cs="Courier New"/>
          </w:rPr>
          <w:t>Interestingly, as suggested by the realization in Fig. 3, including a fixed cost of policy adjustment increases the variation in harvests through time</w:t>
        </w:r>
      </w:ins>
      <w:ins w:id="72" w:author="Paul Armsworth" w:date="2014-02-17T16:11:00Z">
        <w:r w:rsidR="005B4BCC">
          <w:rPr>
            <w:rFonts w:ascii="Courier New" w:hAnsi="Courier New" w:cs="Courier New"/>
          </w:rPr>
          <w:t>.</w:t>
        </w:r>
      </w:ins>
      <w:ins w:id="73" w:author="Paul Armsworth" w:date="2014-02-17T15:44:00Z">
        <w:r>
          <w:rPr>
            <w:rFonts w:ascii="Courier New" w:hAnsi="Courier New" w:cs="Courier New"/>
          </w:rPr>
          <w:t xml:space="preserve"> </w:t>
        </w:r>
      </w:ins>
      <w:ins w:id="74" w:author="Paul Armsworth" w:date="2014-02-17T16:11:00Z">
        <w:r w:rsidR="005B4BCC">
          <w:rPr>
            <w:rFonts w:ascii="Courier New" w:hAnsi="Courier New" w:cs="Courier New"/>
          </w:rPr>
          <w:t>This is the</w:t>
        </w:r>
      </w:ins>
      <w:ins w:id="75" w:author="Paul Armsworth" w:date="2014-02-17T15:44:00Z">
        <w:r>
          <w:rPr>
            <w:rFonts w:ascii="Courier New" w:hAnsi="Courier New" w:cs="Courier New"/>
          </w:rPr>
          <w:t xml:space="preserve"> opposite of a smoothing effect</w:t>
        </w:r>
      </w:ins>
      <w:ins w:id="76" w:author="Paul Armsworth" w:date="2014-02-17T16:11:00Z">
        <w:r w:rsidR="005B4BCC">
          <w:rPr>
            <w:rFonts w:ascii="Courier New" w:hAnsi="Courier New" w:cs="Courier New"/>
          </w:rPr>
          <w:t>. F</w:t>
        </w:r>
      </w:ins>
      <w:ins w:id="77" w:author="Paul Armsworth" w:date="2014-02-17T15:46:00Z">
        <w:r>
          <w:rPr>
            <w:rFonts w:ascii="Courier New" w:hAnsi="Courier New" w:cs="Courier New"/>
          </w:rPr>
          <w:t>ollow-on consequences for the other statistics are not as clear in this case</w:t>
        </w:r>
      </w:ins>
      <w:ins w:id="78" w:author="Paul Armsworth" w:date="2014-02-17T15:44:00Z">
        <w:r>
          <w:rPr>
            <w:rFonts w:ascii="Courier New" w:hAnsi="Courier New" w:cs="Courier New"/>
          </w:rPr>
          <w:t>.</w:t>
        </w:r>
      </w:ins>
    </w:p>
    <w:p w:rsidR="00345366" w:rsidRDefault="00345366" w:rsidP="001A63FB">
      <w:pPr>
        <w:pStyle w:val="PlainText"/>
        <w:rPr>
          <w:ins w:id="79" w:author="Paul Armsworth" w:date="2014-02-17T15:46:00Z"/>
          <w:rFonts w:ascii="Courier New" w:hAnsi="Courier New" w:cs="Courier New"/>
        </w:rPr>
      </w:pPr>
    </w:p>
    <w:p w:rsidR="008B025F" w:rsidRDefault="008B025F" w:rsidP="001A63FB">
      <w:pPr>
        <w:pStyle w:val="PlainText"/>
        <w:rPr>
          <w:ins w:id="80" w:author="Paul Armsworth" w:date="2014-02-17T15:46:00Z"/>
          <w:rFonts w:ascii="Courier New" w:hAnsi="Courier New" w:cs="Courier New"/>
        </w:rPr>
      </w:pPr>
      <w:ins w:id="81" w:author="Paul Armsworth" w:date="2014-02-17T15:46:00Z">
        <w:r>
          <w:rPr>
            <w:rFonts w:ascii="Courier New" w:hAnsi="Courier New" w:cs="Courier New"/>
          </w:rPr>
          <w:t>Finally, the case where policy adjustment costs scale linearly with the size of the adjustment (</w:t>
        </w:r>
      </w:ins>
      <w:ins w:id="82" w:author="Paul Armsworth" w:date="2014-02-17T16:11:00Z">
        <w:r w:rsidR="005B4BCC" w:rsidRPr="00345366">
          <w:rPr>
            <w:rFonts w:ascii="Courier New" w:hAnsi="Courier New" w:cs="Courier New"/>
          </w:rPr>
          <w:t>$\Pi_</w:t>
        </w:r>
        <w:r w:rsidR="005B4BCC">
          <w:rPr>
            <w:rFonts w:ascii="Courier New" w:hAnsi="Courier New" w:cs="Courier New"/>
          </w:rPr>
          <w:t>1</w:t>
        </w:r>
        <w:r w:rsidR="005B4BCC" w:rsidRPr="00345366">
          <w:rPr>
            <w:rFonts w:ascii="Courier New" w:hAnsi="Courier New" w:cs="Courier New"/>
          </w:rPr>
          <w:t>$</w:t>
        </w:r>
        <w:r w:rsidR="005B4BCC">
          <w:rPr>
            <w:rFonts w:ascii="Courier New" w:hAnsi="Courier New" w:cs="Courier New"/>
          </w:rPr>
          <w:t xml:space="preserve"> in </w:t>
        </w:r>
      </w:ins>
      <w:ins w:id="83" w:author="Paul Armsworth" w:date="2014-02-17T15:47:00Z">
        <w:r>
          <w:rPr>
            <w:rFonts w:ascii="Courier New" w:hAnsi="Courier New" w:cs="Courier New"/>
          </w:rPr>
          <w:t>Eqn. 4</w:t>
        </w:r>
      </w:ins>
      <w:ins w:id="84" w:author="Paul Armsworth" w:date="2014-02-17T15:46:00Z">
        <w:r>
          <w:rPr>
            <w:rFonts w:ascii="Courier New" w:hAnsi="Courier New" w:cs="Courier New"/>
          </w:rPr>
          <w:t>)</w:t>
        </w:r>
      </w:ins>
      <w:ins w:id="85" w:author="Paul Armsworth" w:date="2014-02-17T15:47:00Z">
        <w:r>
          <w:rPr>
            <w:rFonts w:ascii="Courier New" w:hAnsi="Courier New" w:cs="Courier New"/>
          </w:rPr>
          <w:t xml:space="preserve"> appear to be something of a middle of the road strategy, in that increasing the severity of policy </w:t>
        </w:r>
        <w:r>
          <w:rPr>
            <w:rFonts w:ascii="Courier New" w:hAnsi="Courier New" w:cs="Courier New"/>
          </w:rPr>
          <w:lastRenderedPageBreak/>
          <w:t>adjustment costs (increasing $c_1$ has little effect on the variance or autocorrelation of optimal harvest rates or stock sizes. To reveal the</w:t>
        </w:r>
      </w:ins>
      <w:ins w:id="86" w:author="Paul Armsworth" w:date="2014-02-17T15:48:00Z">
        <w:r>
          <w:rPr>
            <w:rFonts w:ascii="Courier New" w:hAnsi="Courier New" w:cs="Courier New"/>
          </w:rPr>
          <w:t xml:space="preserve"> particular</w:t>
        </w:r>
      </w:ins>
      <w:ins w:id="87" w:author="Paul Armsworth" w:date="2014-02-17T15:47:00Z">
        <w:r>
          <w:rPr>
            <w:rFonts w:ascii="Courier New" w:hAnsi="Courier New" w:cs="Courier New"/>
          </w:rPr>
          <w:t xml:space="preserve"> impact of policy adjustment costs of this type </w:t>
        </w:r>
      </w:ins>
      <w:ins w:id="88" w:author="Paul Armsworth" w:date="2014-02-17T16:11:00Z">
        <w:r w:rsidR="005B4BCC">
          <w:rPr>
            <w:rFonts w:ascii="Courier New" w:hAnsi="Courier New" w:cs="Courier New"/>
          </w:rPr>
          <w:t>requires</w:t>
        </w:r>
      </w:ins>
      <w:ins w:id="89" w:author="Paul Armsworth" w:date="2014-02-17T15:48:00Z">
        <w:r>
          <w:rPr>
            <w:rFonts w:ascii="Courier New" w:hAnsi="Courier New" w:cs="Courier New"/>
          </w:rPr>
          <w:t xml:space="preserve"> a more targeted</w:t>
        </w:r>
      </w:ins>
      <w:ins w:id="90" w:author="Paul Armsworth" w:date="2014-02-17T16:11:00Z">
        <w:r w:rsidR="005B4BCC">
          <w:rPr>
            <w:rFonts w:ascii="Courier New" w:hAnsi="Courier New" w:cs="Courier New"/>
          </w:rPr>
          <w:t xml:space="preserve"> summary</w:t>
        </w:r>
      </w:ins>
      <w:ins w:id="91" w:author="Paul Armsworth" w:date="2014-02-17T15:48:00Z">
        <w:r>
          <w:rPr>
            <w:rFonts w:ascii="Courier New" w:hAnsi="Courier New" w:cs="Courier New"/>
          </w:rPr>
          <w:t xml:space="preserve"> statistic. </w:t>
        </w:r>
      </w:ins>
      <w:ins w:id="92" w:author="Paul Armsworth" w:date="2014-02-17T15:49:00Z">
        <w:r>
          <w:rPr>
            <w:rFonts w:ascii="Courier New" w:hAnsi="Courier New" w:cs="Courier New"/>
          </w:rPr>
          <w:t>Specifically,</w:t>
        </w:r>
      </w:ins>
      <w:ins w:id="93" w:author="Paul Armsworth" w:date="2014-02-17T15:48:00Z">
        <w:r>
          <w:rPr>
            <w:rFonts w:ascii="Courier New" w:hAnsi="Courier New" w:cs="Courier New"/>
          </w:rPr>
          <w:t xml:space="preserve"> </w:t>
        </w:r>
      </w:ins>
      <w:ins w:id="94" w:author="Paul Armsworth" w:date="2014-02-17T15:50:00Z">
        <w:r>
          <w:rPr>
            <w:rFonts w:ascii="Courier New" w:hAnsi="Courier New" w:cs="Courier New"/>
          </w:rPr>
          <w:t xml:space="preserve">for each run </w:t>
        </w:r>
      </w:ins>
      <w:ins w:id="95" w:author="Paul Armsworth" w:date="2014-02-17T15:48:00Z">
        <w:r>
          <w:rPr>
            <w:rFonts w:ascii="Courier New" w:hAnsi="Courier New" w:cs="Courier New"/>
          </w:rPr>
          <w:t>we calculate</w:t>
        </w:r>
      </w:ins>
      <w:ins w:id="96" w:author="Paul Armsworth" w:date="2014-02-17T15:50:00Z">
        <w:r>
          <w:rPr>
            <w:rFonts w:ascii="Courier New" w:hAnsi="Courier New" w:cs="Courier New"/>
          </w:rPr>
          <w:t>d</w:t>
        </w:r>
      </w:ins>
      <w:ins w:id="97" w:author="Paul Armsworth" w:date="2014-02-17T15:48:00Z">
        <w:r>
          <w:rPr>
            <w:rFonts w:ascii="Courier New" w:hAnsi="Courier New" w:cs="Courier New"/>
          </w:rPr>
          <w:t xml:space="preserve"> the frequency with which the optimal policy involved maintaining a positive quota across multiple time steps</w:t>
        </w:r>
      </w:ins>
      <w:ins w:id="98" w:author="Paul Armsworth" w:date="2014-02-17T15:50:00Z">
        <w:r>
          <w:rPr>
            <w:rFonts w:ascii="Courier New" w:hAnsi="Courier New" w:cs="Courier New"/>
          </w:rPr>
          <w:t xml:space="preserve"> unaltered. This type of policy is arguably the most commonly observed behavior in TAC management, but is one that is almost never observed </w:t>
        </w:r>
      </w:ins>
      <w:ins w:id="99" w:author="Paul Armsworth" w:date="2014-02-17T15:51:00Z">
        <w:r>
          <w:rPr>
            <w:rFonts w:ascii="Courier New" w:hAnsi="Courier New" w:cs="Courier New"/>
          </w:rPr>
          <w:t xml:space="preserve">to be part of the optimal management strategy </w:t>
        </w:r>
      </w:ins>
      <w:ins w:id="100" w:author="Paul Armsworth" w:date="2014-02-17T15:50:00Z">
        <w:r>
          <w:rPr>
            <w:rFonts w:ascii="Courier New" w:hAnsi="Courier New" w:cs="Courier New"/>
          </w:rPr>
          <w:t>in the basic model with</w:t>
        </w:r>
      </w:ins>
      <w:ins w:id="101" w:author="Paul Armsworth" w:date="2014-02-17T16:12:00Z">
        <w:r w:rsidR="005B4BCC">
          <w:rPr>
            <w:rFonts w:ascii="Courier New" w:hAnsi="Courier New" w:cs="Courier New"/>
          </w:rPr>
          <w:t>out</w:t>
        </w:r>
      </w:ins>
      <w:ins w:id="102" w:author="Paul Armsworth" w:date="2014-02-17T15:50:00Z">
        <w:r>
          <w:rPr>
            <w:rFonts w:ascii="Courier New" w:hAnsi="Courier New" w:cs="Courier New"/>
          </w:rPr>
          <w:t xml:space="preserve"> policy adjustment costs</w:t>
        </w:r>
      </w:ins>
      <w:ins w:id="103" w:author="Paul Armsworth" w:date="2014-02-17T16:12:00Z">
        <w:r w:rsidR="005B4BCC">
          <w:rPr>
            <w:rFonts w:ascii="Courier New" w:hAnsi="Courier New" w:cs="Courier New"/>
          </w:rPr>
          <w:t xml:space="preserve"> (Eqn. 3)</w:t>
        </w:r>
      </w:ins>
      <w:ins w:id="104" w:author="Paul Armsworth" w:date="2014-02-17T15:50:00Z">
        <w:r>
          <w:rPr>
            <w:rFonts w:ascii="Courier New" w:hAnsi="Courier New" w:cs="Courier New"/>
          </w:rPr>
          <w:t xml:space="preserve"> or w</w:t>
        </w:r>
      </w:ins>
      <w:ins w:id="105" w:author="Paul Armsworth" w:date="2014-02-17T16:12:00Z">
        <w:r w:rsidR="005B4BCC">
          <w:rPr>
            <w:rFonts w:ascii="Courier New" w:hAnsi="Courier New" w:cs="Courier New"/>
          </w:rPr>
          <w:t>hen optimizing</w:t>
        </w:r>
      </w:ins>
      <w:ins w:id="106" w:author="Paul Armsworth" w:date="2014-02-17T16:13:00Z">
        <w:r w:rsidR="005B4BCC">
          <w:rPr>
            <w:rFonts w:ascii="Courier New" w:hAnsi="Courier New" w:cs="Courier New"/>
          </w:rPr>
          <w:t xml:space="preserve"> against</w:t>
        </w:r>
      </w:ins>
      <w:ins w:id="107" w:author="Paul Armsworth" w:date="2014-02-17T16:12:00Z">
        <w:r w:rsidR="005B4BCC">
          <w:rPr>
            <w:rFonts w:ascii="Courier New" w:hAnsi="Courier New" w:cs="Courier New"/>
          </w:rPr>
          <w:t xml:space="preserve"> </w:t>
        </w:r>
        <w:r w:rsidR="005B4BCC" w:rsidRPr="00345366">
          <w:rPr>
            <w:rFonts w:ascii="Courier New" w:hAnsi="Courier New" w:cs="Courier New"/>
          </w:rPr>
          <w:t>$\Pi_2$</w:t>
        </w:r>
        <w:r w:rsidR="005B4BCC">
          <w:rPr>
            <w:rFonts w:ascii="Courier New" w:hAnsi="Courier New" w:cs="Courier New"/>
          </w:rPr>
          <w:t xml:space="preserve"> or </w:t>
        </w:r>
        <w:r w:rsidR="005B4BCC" w:rsidRPr="00345366">
          <w:rPr>
            <w:rFonts w:ascii="Courier New" w:hAnsi="Courier New" w:cs="Courier New"/>
          </w:rPr>
          <w:t>$\Pi_</w:t>
        </w:r>
      </w:ins>
      <w:ins w:id="108" w:author="Paul Armsworth" w:date="2014-02-17T16:13:00Z">
        <w:r w:rsidR="005B4BCC">
          <w:rPr>
            <w:rFonts w:ascii="Courier New" w:hAnsi="Courier New" w:cs="Courier New"/>
          </w:rPr>
          <w:t>3</w:t>
        </w:r>
      </w:ins>
      <w:ins w:id="109" w:author="Paul Armsworth" w:date="2014-02-17T16:12:00Z">
        <w:r w:rsidR="005B4BCC" w:rsidRPr="00345366">
          <w:rPr>
            <w:rFonts w:ascii="Courier New" w:hAnsi="Courier New" w:cs="Courier New"/>
          </w:rPr>
          <w:t>$</w:t>
        </w:r>
      </w:ins>
      <w:ins w:id="110" w:author="Paul Armsworth" w:date="2014-02-17T15:51:00Z">
        <w:r>
          <w:rPr>
            <w:rFonts w:ascii="Courier New" w:hAnsi="Courier New" w:cs="Courier New"/>
          </w:rPr>
          <w:t>.</w:t>
        </w:r>
      </w:ins>
      <w:ins w:id="111" w:author="Paul Armsworth" w:date="2014-02-17T15:48:00Z">
        <w:r>
          <w:rPr>
            <w:rFonts w:ascii="Courier New" w:hAnsi="Courier New" w:cs="Courier New"/>
          </w:rPr>
          <w:t xml:space="preserve"> </w:t>
        </w:r>
      </w:ins>
      <w:ins w:id="112" w:author="Paul Armsworth" w:date="2014-02-17T15:51:00Z">
        <w:r>
          <w:rPr>
            <w:rFonts w:ascii="Courier New" w:hAnsi="Courier New" w:cs="Courier New"/>
          </w:rPr>
          <w:t xml:space="preserve">While still not common for the particular parameter combinations we examine, we find that positive </w:t>
        </w:r>
      </w:ins>
      <w:ins w:id="113" w:author="Paul Armsworth" w:date="2014-02-17T15:52:00Z">
        <w:r>
          <w:rPr>
            <w:rFonts w:ascii="Courier New" w:hAnsi="Courier New" w:cs="Courier New"/>
          </w:rPr>
          <w:t>unaltered</w:t>
        </w:r>
      </w:ins>
      <w:ins w:id="114" w:author="Paul Armsworth" w:date="2014-02-17T15:51:00Z">
        <w:r>
          <w:rPr>
            <w:rFonts w:ascii="Courier New" w:hAnsi="Courier New" w:cs="Courier New"/>
          </w:rPr>
          <w:t xml:space="preserve"> quotas</w:t>
        </w:r>
      </w:ins>
      <w:ins w:id="115" w:author="Paul Armsworth" w:date="2014-02-17T15:52:00Z">
        <w:r>
          <w:rPr>
            <w:rFonts w:ascii="Courier New" w:hAnsi="Courier New" w:cs="Courier New"/>
          </w:rPr>
          <w:t xml:space="preserve"> through time are much more likely to occur when </w:t>
        </w:r>
      </w:ins>
      <w:ins w:id="116" w:author="Paul Armsworth" w:date="2014-02-17T16:13:00Z">
        <w:r w:rsidR="005B4BCC">
          <w:rPr>
            <w:rFonts w:ascii="Courier New" w:hAnsi="Courier New" w:cs="Courier New"/>
          </w:rPr>
          <w:t xml:space="preserve">optimizing against </w:t>
        </w:r>
        <w:r w:rsidR="005B4BCC" w:rsidRPr="00345366">
          <w:rPr>
            <w:rFonts w:ascii="Courier New" w:hAnsi="Courier New" w:cs="Courier New"/>
          </w:rPr>
          <w:t>$\Pi_</w:t>
        </w:r>
        <w:r w:rsidR="005B4BCC">
          <w:rPr>
            <w:rFonts w:ascii="Courier New" w:hAnsi="Courier New" w:cs="Courier New"/>
          </w:rPr>
          <w:t>1</w:t>
        </w:r>
        <w:r w:rsidR="005B4BCC" w:rsidRPr="00345366">
          <w:rPr>
            <w:rFonts w:ascii="Courier New" w:hAnsi="Courier New" w:cs="Courier New"/>
          </w:rPr>
          <w:t>$</w:t>
        </w:r>
        <w:r w:rsidR="005B4BCC">
          <w:rPr>
            <w:rFonts w:ascii="Courier New" w:hAnsi="Courier New" w:cs="Courier New"/>
          </w:rPr>
          <w:t xml:space="preserve"> where </w:t>
        </w:r>
      </w:ins>
      <w:ins w:id="117" w:author="Paul Armsworth" w:date="2014-02-17T15:52:00Z">
        <w:r>
          <w:rPr>
            <w:rFonts w:ascii="Courier New" w:hAnsi="Courier New" w:cs="Courier New"/>
          </w:rPr>
          <w:t xml:space="preserve">policy adjustment costs scale linearly with the size of </w:t>
        </w:r>
      </w:ins>
      <w:ins w:id="118" w:author="Paul Armsworth" w:date="2014-02-17T15:53:00Z">
        <w:r>
          <w:rPr>
            <w:rFonts w:ascii="Courier New" w:hAnsi="Courier New" w:cs="Courier New"/>
          </w:rPr>
          <w:t>proposed</w:t>
        </w:r>
      </w:ins>
      <w:ins w:id="119" w:author="Paul Armsworth" w:date="2014-02-17T15:52:00Z">
        <w:r>
          <w:rPr>
            <w:rFonts w:ascii="Courier New" w:hAnsi="Courier New" w:cs="Courier New"/>
          </w:rPr>
          <w:t xml:space="preserve"> policy change</w:t>
        </w:r>
      </w:ins>
      <w:ins w:id="120" w:author="Paul Armsworth" w:date="2014-02-17T15:53:00Z">
        <w:r>
          <w:rPr>
            <w:rFonts w:ascii="Courier New" w:hAnsi="Courier New" w:cs="Courier New"/>
          </w:rPr>
          <w:t>s (STATISTIC).</w:t>
        </w:r>
      </w:ins>
      <w:ins w:id="121" w:author="Paul Armsworth" w:date="2014-02-17T15:52:00Z">
        <w:r>
          <w:rPr>
            <w:rFonts w:ascii="Courier New" w:hAnsi="Courier New" w:cs="Courier New"/>
          </w:rPr>
          <w:t xml:space="preserve"> </w:t>
        </w:r>
      </w:ins>
      <w:ins w:id="122" w:author="Paul Armsworth" w:date="2014-02-17T15:53:00Z">
        <w:r>
          <w:rPr>
            <w:rFonts w:ascii="Courier New" w:hAnsi="Courier New" w:cs="Courier New"/>
          </w:rPr>
          <w:t>Moreover, these occurrences</w:t>
        </w:r>
      </w:ins>
      <w:ins w:id="123" w:author="Paul Armsworth" w:date="2014-02-17T15:52:00Z">
        <w:r>
          <w:rPr>
            <w:rFonts w:ascii="Courier New" w:hAnsi="Courier New" w:cs="Courier New"/>
          </w:rPr>
          <w:t xml:space="preserve"> increase in frequency as the severity of these costs</w:t>
        </w:r>
      </w:ins>
      <w:ins w:id="124" w:author="Paul Armsworth" w:date="2014-02-17T15:53:00Z">
        <w:r>
          <w:rPr>
            <w:rFonts w:ascii="Courier New" w:hAnsi="Courier New" w:cs="Courier New"/>
          </w:rPr>
          <w:t xml:space="preserve"> ($c_1$)</w:t>
        </w:r>
      </w:ins>
      <w:ins w:id="125" w:author="Paul Armsworth" w:date="2014-02-17T15:52:00Z">
        <w:r>
          <w:rPr>
            <w:rFonts w:ascii="Courier New" w:hAnsi="Courier New" w:cs="Courier New"/>
          </w:rPr>
          <w:t xml:space="preserve"> increase</w:t>
        </w:r>
      </w:ins>
      <w:ins w:id="126" w:author="Paul Armsworth" w:date="2014-02-17T15:53:00Z">
        <w:r>
          <w:rPr>
            <w:rFonts w:ascii="Courier New" w:hAnsi="Courier New" w:cs="Courier New"/>
          </w:rPr>
          <w:t>s</w:t>
        </w:r>
      </w:ins>
      <w:ins w:id="127" w:author="Paul Armsworth" w:date="2014-02-17T15:52:00Z">
        <w:r>
          <w:rPr>
            <w:rFonts w:ascii="Courier New" w:hAnsi="Courier New" w:cs="Courier New"/>
          </w:rPr>
          <w:t xml:space="preserve"> (STATISTIC).</w:t>
        </w:r>
      </w:ins>
    </w:p>
    <w:p w:rsidR="008B025F" w:rsidRPr="00345366" w:rsidRDefault="008B025F"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\begin{figure}</w:t>
      </w:r>
    </w:p>
    <w:p w:rsidR="00345366" w:rsidRPr="00345366" w:rsidRDefault="00345366" w:rsidP="001A63FB">
      <w:pPr>
        <w:pStyle w:val="PlainText"/>
        <w:rPr>
          <w:rFonts w:ascii="Courier New" w:hAnsi="Courier New" w:cs="Courier New"/>
        </w:rPr>
      </w:pPr>
      <w:r w:rsidRPr="00345366">
        <w:rPr>
          <w:rFonts w:ascii="Courier New" w:hAnsi="Courier New" w:cs="Courier New"/>
        </w:rPr>
        <w:t>\begin{</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}{0.969, 0.969, 0.969}\</w:t>
      </w:r>
      <w:proofErr w:type="gramStart"/>
      <w:r w:rsidRPr="00345366">
        <w:rPr>
          <w:rFonts w:ascii="Courier New" w:hAnsi="Courier New" w:cs="Courier New"/>
        </w:rPr>
        <w:t>color{</w:t>
      </w:r>
      <w:proofErr w:type="spellStart"/>
      <w:proofErr w:type="gramEnd"/>
      <w:r w:rsidRPr="00345366">
        <w:rPr>
          <w:rFonts w:ascii="Courier New" w:hAnsi="Courier New" w:cs="Courier New"/>
        </w:rPr>
        <w:t>fgcolor</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includegraphics</w:t>
      </w:r>
      <w:proofErr w:type="spellEnd"/>
      <w:r w:rsidRPr="00345366">
        <w:rPr>
          <w:rFonts w:ascii="Courier New" w:hAnsi="Courier New" w:cs="Courier New"/>
        </w:rPr>
        <w:t>[width=\</w:t>
      </w:r>
      <w:proofErr w:type="spellStart"/>
      <w:r w:rsidRPr="00345366">
        <w:rPr>
          <w:rFonts w:ascii="Courier New" w:hAnsi="Courier New" w:cs="Courier New"/>
        </w:rPr>
        <w:t>maxwidth</w:t>
      </w:r>
      <w:proofErr w:type="spellEnd"/>
      <w:r w:rsidRPr="00345366">
        <w:rPr>
          <w:rFonts w:ascii="Courier New" w:hAnsi="Courier New" w:cs="Courier New"/>
        </w:rPr>
        <w:t xml:space="preserve">]{figure/Figure_4a}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\end{</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\caption*{</w:t>
      </w:r>
      <w:commentRangeStart w:id="128"/>
      <w:r w:rsidRPr="00345366">
        <w:rPr>
          <w:rFonts w:ascii="Courier New" w:hAnsi="Courier New" w:cs="Courier New"/>
        </w:rPr>
        <w:t xml:space="preserve">Figure 4a: Variance of optimal harvest rates through time as a function of size of adjustment penalties, the latter being calculated as percentage of the maximum expected NPV in the basic case with no policy adjustment costs. </w:t>
      </w:r>
      <w:commentRangeEnd w:id="128"/>
      <w:r w:rsidR="00EC3DCA">
        <w:rPr>
          <w:rStyle w:val="CommentReference"/>
          <w:rFonts w:asciiTheme="minorHAnsi" w:hAnsiTheme="minorHAnsi"/>
        </w:rPr>
        <w:commentReference w:id="128"/>
      </w:r>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\end{figure}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\begin{figure}</w:t>
      </w:r>
    </w:p>
    <w:p w:rsidR="00345366" w:rsidRPr="00345366" w:rsidRDefault="00345366" w:rsidP="001A63FB">
      <w:pPr>
        <w:pStyle w:val="PlainText"/>
        <w:rPr>
          <w:rFonts w:ascii="Courier New" w:hAnsi="Courier New" w:cs="Courier New"/>
        </w:rPr>
      </w:pPr>
      <w:r w:rsidRPr="00345366">
        <w:rPr>
          <w:rFonts w:ascii="Courier New" w:hAnsi="Courier New" w:cs="Courier New"/>
        </w:rPr>
        <w:t>\begin{</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}{0.969, 0.969, 0.969}\</w:t>
      </w:r>
      <w:proofErr w:type="gramStart"/>
      <w:r w:rsidRPr="00345366">
        <w:rPr>
          <w:rFonts w:ascii="Courier New" w:hAnsi="Courier New" w:cs="Courier New"/>
        </w:rPr>
        <w:t>color{</w:t>
      </w:r>
      <w:proofErr w:type="spellStart"/>
      <w:proofErr w:type="gramEnd"/>
      <w:r w:rsidRPr="00345366">
        <w:rPr>
          <w:rFonts w:ascii="Courier New" w:hAnsi="Courier New" w:cs="Courier New"/>
        </w:rPr>
        <w:t>fgcolor</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includegraphics</w:t>
      </w:r>
      <w:proofErr w:type="spellEnd"/>
      <w:r w:rsidRPr="00345366">
        <w:rPr>
          <w:rFonts w:ascii="Courier New" w:hAnsi="Courier New" w:cs="Courier New"/>
        </w:rPr>
        <w:t>[width=\</w:t>
      </w:r>
      <w:proofErr w:type="spellStart"/>
      <w:r w:rsidRPr="00345366">
        <w:rPr>
          <w:rFonts w:ascii="Courier New" w:hAnsi="Courier New" w:cs="Courier New"/>
        </w:rPr>
        <w:t>maxwidth</w:t>
      </w:r>
      <w:proofErr w:type="spellEnd"/>
      <w:r w:rsidRPr="00345366">
        <w:rPr>
          <w:rFonts w:ascii="Courier New" w:hAnsi="Courier New" w:cs="Courier New"/>
        </w:rPr>
        <w:t xml:space="preserve">]{figure/Figure_4b}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\end{</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\caption*{Figure 4b: Autocorrelation of optimal harvest rates through time as a function of size of adjustment penalties, the latter being calculated as percentage of the maximum expected NPV in the basic case with no policy adjustment costs. }</w:t>
      </w:r>
    </w:p>
    <w:p w:rsidR="00345366" w:rsidRPr="00345366" w:rsidRDefault="00345366" w:rsidP="001A63FB">
      <w:pPr>
        <w:pStyle w:val="PlainText"/>
        <w:rPr>
          <w:rFonts w:ascii="Courier New" w:hAnsi="Courier New" w:cs="Courier New"/>
        </w:rPr>
      </w:pPr>
      <w:r w:rsidRPr="00345366">
        <w:rPr>
          <w:rFonts w:ascii="Courier New" w:hAnsi="Courier New" w:cs="Courier New"/>
        </w:rPr>
        <w:t>\end{figure}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\begin{figure}</w:t>
      </w:r>
    </w:p>
    <w:p w:rsidR="00345366" w:rsidRPr="00345366" w:rsidRDefault="00345366" w:rsidP="001A63FB">
      <w:pPr>
        <w:pStyle w:val="PlainText"/>
        <w:rPr>
          <w:rFonts w:ascii="Courier New" w:hAnsi="Courier New" w:cs="Courier New"/>
        </w:rPr>
      </w:pPr>
      <w:r w:rsidRPr="00345366">
        <w:rPr>
          <w:rFonts w:ascii="Courier New" w:hAnsi="Courier New" w:cs="Courier New"/>
        </w:rPr>
        <w:t>\begin{</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}{0.969, 0.969, 0.969}\</w:t>
      </w:r>
      <w:proofErr w:type="gramStart"/>
      <w:r w:rsidRPr="00345366">
        <w:rPr>
          <w:rFonts w:ascii="Courier New" w:hAnsi="Courier New" w:cs="Courier New"/>
        </w:rPr>
        <w:t>color{</w:t>
      </w:r>
      <w:proofErr w:type="spellStart"/>
      <w:proofErr w:type="gramEnd"/>
      <w:r w:rsidRPr="00345366">
        <w:rPr>
          <w:rFonts w:ascii="Courier New" w:hAnsi="Courier New" w:cs="Courier New"/>
        </w:rPr>
        <w:t>fgcolor</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includegraphics</w:t>
      </w:r>
      <w:proofErr w:type="spellEnd"/>
      <w:r w:rsidRPr="00345366">
        <w:rPr>
          <w:rFonts w:ascii="Courier New" w:hAnsi="Courier New" w:cs="Courier New"/>
        </w:rPr>
        <w:t>[width=\</w:t>
      </w:r>
      <w:proofErr w:type="spellStart"/>
      <w:r w:rsidRPr="00345366">
        <w:rPr>
          <w:rFonts w:ascii="Courier New" w:hAnsi="Courier New" w:cs="Courier New"/>
        </w:rPr>
        <w:t>maxwidth</w:t>
      </w:r>
      <w:proofErr w:type="spellEnd"/>
      <w:r w:rsidRPr="00345366">
        <w:rPr>
          <w:rFonts w:ascii="Courier New" w:hAnsi="Courier New" w:cs="Courier New"/>
        </w:rPr>
        <w:t xml:space="preserve">]{figure/Figure_5a}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\end{</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\caption*{Figure 5a: Variance of optimal stock sizes through time as a function of size of adjustment penalties, the latter being calculated as percentage of the maximum expected NPV in the basic case with no policy adjustment costs. }</w:t>
      </w:r>
    </w:p>
    <w:p w:rsidR="00345366" w:rsidRPr="00345366" w:rsidRDefault="00345366" w:rsidP="001A63FB">
      <w:pPr>
        <w:pStyle w:val="PlainText"/>
        <w:rPr>
          <w:rFonts w:ascii="Courier New" w:hAnsi="Courier New" w:cs="Courier New"/>
        </w:rPr>
      </w:pPr>
      <w:r w:rsidRPr="00345366">
        <w:rPr>
          <w:rFonts w:ascii="Courier New" w:hAnsi="Courier New" w:cs="Courier New"/>
        </w:rPr>
        <w:t>\end{figure}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\begin{figure}</w:t>
      </w:r>
    </w:p>
    <w:p w:rsidR="00345366" w:rsidRPr="00345366" w:rsidRDefault="00345366" w:rsidP="001A63FB">
      <w:pPr>
        <w:pStyle w:val="PlainText"/>
        <w:rPr>
          <w:rFonts w:ascii="Courier New" w:hAnsi="Courier New" w:cs="Courier New"/>
        </w:rPr>
      </w:pPr>
      <w:r w:rsidRPr="00345366">
        <w:rPr>
          <w:rFonts w:ascii="Courier New" w:hAnsi="Courier New" w:cs="Courier New"/>
        </w:rPr>
        <w:t>\begin{</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}{0.969, 0.969, 0.969}\</w:t>
      </w:r>
      <w:proofErr w:type="gramStart"/>
      <w:r w:rsidRPr="00345366">
        <w:rPr>
          <w:rFonts w:ascii="Courier New" w:hAnsi="Courier New" w:cs="Courier New"/>
        </w:rPr>
        <w:t>color{</w:t>
      </w:r>
      <w:proofErr w:type="spellStart"/>
      <w:proofErr w:type="gramEnd"/>
      <w:r w:rsidRPr="00345366">
        <w:rPr>
          <w:rFonts w:ascii="Courier New" w:hAnsi="Courier New" w:cs="Courier New"/>
        </w:rPr>
        <w:t>fgcolor</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includegraphics</w:t>
      </w:r>
      <w:proofErr w:type="spellEnd"/>
      <w:r w:rsidRPr="00345366">
        <w:rPr>
          <w:rFonts w:ascii="Courier New" w:hAnsi="Courier New" w:cs="Courier New"/>
        </w:rPr>
        <w:t>[width=\</w:t>
      </w:r>
      <w:proofErr w:type="spellStart"/>
      <w:r w:rsidRPr="00345366">
        <w:rPr>
          <w:rFonts w:ascii="Courier New" w:hAnsi="Courier New" w:cs="Courier New"/>
        </w:rPr>
        <w:t>maxwidth</w:t>
      </w:r>
      <w:proofErr w:type="spellEnd"/>
      <w:r w:rsidRPr="00345366">
        <w:rPr>
          <w:rFonts w:ascii="Courier New" w:hAnsi="Courier New" w:cs="Courier New"/>
        </w:rPr>
        <w:t xml:space="preserve">]{figure/Figure_5b}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\end{</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\caption*{Figure 5b: Autocorrelation of optimal stock sizes through time as a function of size of adjustment penalties, the latter being calculated as percentage of the maximum expected NPV in the basic case with no policy adjustment costs. }</w:t>
      </w:r>
    </w:p>
    <w:p w:rsidR="00345366" w:rsidRPr="00345366" w:rsidRDefault="00345366" w:rsidP="001A63FB">
      <w:pPr>
        <w:pStyle w:val="PlainText"/>
        <w:rPr>
          <w:rFonts w:ascii="Courier New" w:hAnsi="Courier New" w:cs="Courier New"/>
        </w:rPr>
      </w:pPr>
      <w:r w:rsidRPr="00345366">
        <w:rPr>
          <w:rFonts w:ascii="Courier New" w:hAnsi="Courier New" w:cs="Courier New"/>
        </w:rPr>
        <w:t>\end{figure}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\subsection*{Consequences of policy adjustment costs}</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Next we examine the consequences either of ignoring policy adjustment costs when they are present or assuming they are present when they are not. To do so, it helps to break-down the different contributions to the maximum expected $</w:t>
      </w:r>
      <w:proofErr w:type="spellStart"/>
      <w:r w:rsidRPr="00345366">
        <w:rPr>
          <w:rFonts w:ascii="Courier New" w:hAnsi="Courier New" w:cs="Courier New"/>
        </w:rPr>
        <w:t>NPV_i</w:t>
      </w:r>
      <w:proofErr w:type="spellEnd"/>
      <w:r w:rsidRPr="00345366">
        <w:rPr>
          <w:rFonts w:ascii="Courier New" w:hAnsi="Courier New" w:cs="Courier New"/>
        </w:rPr>
        <w:t>$ when employing the optimal policy $\</w:t>
      </w:r>
      <w:proofErr w:type="gramStart"/>
      <w:r w:rsidRPr="00345366">
        <w:rPr>
          <w:rFonts w:ascii="Courier New" w:hAnsi="Courier New" w:cs="Courier New"/>
        </w:rPr>
        <w:t>bf{</w:t>
      </w:r>
      <w:proofErr w:type="spellStart"/>
      <w:proofErr w:type="gramEnd"/>
      <w:r w:rsidRPr="00345366">
        <w:rPr>
          <w:rFonts w:ascii="Courier New" w:hAnsi="Courier New" w:cs="Courier New"/>
        </w:rPr>
        <w:t>h_i</w:t>
      </w:r>
      <w:proofErr w:type="spellEnd"/>
      <w:r w:rsidRPr="00345366">
        <w:rPr>
          <w:rFonts w:ascii="Courier New" w:hAnsi="Courier New" w:cs="Courier New"/>
        </w:rPr>
        <w:t>}^*$ versus when employing the policy that would be optimal were there no costs to policy adjustment $\bf{h_0}^*$. For example, if we take the first of the adjustment penalty forms, $\Pi_1$</w:t>
      </w:r>
    </w:p>
    <w:p w:rsidR="00345366" w:rsidRPr="00345366" w:rsidRDefault="00345366" w:rsidP="001A63FB">
      <w:pPr>
        <w:pStyle w:val="PlainText"/>
        <w:rPr>
          <w:rFonts w:ascii="Courier New" w:hAnsi="Courier New" w:cs="Courier New"/>
        </w:rPr>
      </w:pPr>
      <w:r w:rsidRPr="00345366">
        <w:rPr>
          <w:rFonts w:ascii="Courier New" w:hAnsi="Courier New" w:cs="Courier New"/>
        </w:rPr>
        <w:t>\begin{equation}</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NPV_i</w:t>
      </w:r>
      <w:proofErr w:type="spellEnd"/>
      <w:r w:rsidRPr="00345366">
        <w:rPr>
          <w:rFonts w:ascii="Courier New" w:hAnsi="Courier New" w:cs="Courier New"/>
        </w:rPr>
        <w:t>( \</w:t>
      </w:r>
      <w:proofErr w:type="spellStart"/>
      <w:r w:rsidRPr="00345366">
        <w:rPr>
          <w:rFonts w:ascii="Courier New" w:hAnsi="Courier New" w:cs="Courier New"/>
        </w:rPr>
        <w:t>mathbf</w:t>
      </w:r>
      <w:proofErr w:type="spellEnd"/>
      <w:r w:rsidRPr="00345366">
        <w:rPr>
          <w:rFonts w:ascii="Courier New" w:hAnsi="Courier New" w:cs="Courier New"/>
        </w:rPr>
        <w:t>{h_1^*} ) = \sum_{t=0}^\</w:t>
      </w:r>
      <w:proofErr w:type="spellStart"/>
      <w:r w:rsidRPr="00345366">
        <w:rPr>
          <w:rFonts w:ascii="Courier New" w:hAnsi="Courier New" w:cs="Courier New"/>
        </w:rPr>
        <w:t>infty</w:t>
      </w:r>
      <w:proofErr w:type="spellEnd"/>
      <w:r w:rsidRPr="00345366">
        <w:rPr>
          <w:rFonts w:ascii="Courier New" w:hAnsi="Courier New" w:cs="Courier New"/>
        </w:rPr>
        <w:t xml:space="preserve"> (\</w:t>
      </w:r>
      <w:proofErr w:type="spellStart"/>
      <w:r w:rsidRPr="00345366">
        <w:rPr>
          <w:rFonts w:ascii="Courier New" w:hAnsi="Courier New" w:cs="Courier New"/>
        </w:rPr>
        <w:t>overbrace</w:t>
      </w:r>
      <w:proofErr w:type="spellEnd"/>
      <w:r w:rsidRPr="00345366">
        <w:rPr>
          <w:rFonts w:ascii="Courier New" w:hAnsi="Courier New" w:cs="Courier New"/>
        </w:rPr>
        <w:t>{ p h^*_{1,t}-c_0E^*_{1t}}^{[1]}-\</w:t>
      </w:r>
      <w:proofErr w:type="spellStart"/>
      <w:r w:rsidRPr="00345366">
        <w:rPr>
          <w:rFonts w:ascii="Courier New" w:hAnsi="Courier New" w:cs="Courier New"/>
        </w:rPr>
        <w:t>overbrace</w:t>
      </w:r>
      <w:proofErr w:type="spellEnd"/>
      <w:r w:rsidRPr="00345366">
        <w:rPr>
          <w:rFonts w:ascii="Courier New" w:hAnsi="Courier New" w:cs="Courier New"/>
        </w:rPr>
        <w:t>{c_1 | h^*_{1,t}- h^*_{1,t-1}|}^{[2]} ) \</w:t>
      </w:r>
      <w:proofErr w:type="spellStart"/>
      <w:r w:rsidRPr="00345366">
        <w:rPr>
          <w:rFonts w:ascii="Courier New" w:hAnsi="Courier New" w:cs="Courier New"/>
        </w:rPr>
        <w:t>displaystyle</w:t>
      </w:r>
      <w:proofErr w:type="spellEnd"/>
      <w:r w:rsidRPr="00345366">
        <w:rPr>
          <w:rFonts w:ascii="Courier New" w:hAnsi="Courier New" w:cs="Courier New"/>
        </w:rPr>
        <w:t xml:space="preserve"> \</w:t>
      </w:r>
      <w:proofErr w:type="spellStart"/>
      <w:r w:rsidRPr="00345366">
        <w:rPr>
          <w:rFonts w:ascii="Courier New" w:hAnsi="Courier New" w:cs="Courier New"/>
        </w:rPr>
        <w:t>frac</w:t>
      </w:r>
      <w:proofErr w:type="spellEnd"/>
      <w:r w:rsidRPr="00345366">
        <w:rPr>
          <w:rFonts w:ascii="Courier New" w:hAnsi="Courier New" w:cs="Courier New"/>
        </w:rPr>
        <w:t>{1}{(1+\delta)^t}</w:t>
      </w:r>
    </w:p>
    <w:p w:rsidR="00345366" w:rsidRPr="00345366" w:rsidRDefault="00345366" w:rsidP="001A63FB">
      <w:pPr>
        <w:pStyle w:val="PlainText"/>
        <w:rPr>
          <w:rFonts w:ascii="Courier New" w:hAnsi="Courier New" w:cs="Courier New"/>
        </w:rPr>
      </w:pPr>
      <w:r w:rsidRPr="00345366">
        <w:rPr>
          <w:rFonts w:ascii="Courier New" w:hAnsi="Courier New" w:cs="Courier New"/>
        </w:rPr>
        <w:t>\end{equation}</w:t>
      </w:r>
    </w:p>
    <w:p w:rsidR="00345366" w:rsidRPr="00345366" w:rsidRDefault="00345366" w:rsidP="001A63FB">
      <w:pPr>
        <w:pStyle w:val="PlainText"/>
        <w:rPr>
          <w:rFonts w:ascii="Courier New" w:hAnsi="Courier New" w:cs="Courier New"/>
        </w:rPr>
      </w:pPr>
      <w:proofErr w:type="gramStart"/>
      <w:r w:rsidRPr="00345366">
        <w:rPr>
          <w:rFonts w:ascii="Courier New" w:hAnsi="Courier New" w:cs="Courier New"/>
        </w:rPr>
        <w:t>and</w:t>
      </w:r>
      <w:proofErr w:type="gramEnd"/>
      <w:r w:rsidRPr="00345366">
        <w:rPr>
          <w:rFonts w:ascii="Courier New" w:hAnsi="Courier New" w:cs="Courier New"/>
        </w:rPr>
        <w:t xml:space="preserve"> </w:t>
      </w:r>
    </w:p>
    <w:p w:rsidR="00345366" w:rsidRPr="00345366" w:rsidRDefault="00345366" w:rsidP="001A63FB">
      <w:pPr>
        <w:pStyle w:val="PlainText"/>
        <w:rPr>
          <w:rFonts w:ascii="Courier New" w:hAnsi="Courier New" w:cs="Courier New"/>
        </w:rPr>
      </w:pPr>
      <w:r w:rsidRPr="00345366">
        <w:rPr>
          <w:rFonts w:ascii="Courier New" w:hAnsi="Courier New" w:cs="Courier New"/>
        </w:rPr>
        <w:t>\begin{equation}</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NPV_i</w:t>
      </w:r>
      <w:proofErr w:type="spellEnd"/>
      <w:r w:rsidRPr="00345366">
        <w:rPr>
          <w:rFonts w:ascii="Courier New" w:hAnsi="Courier New" w:cs="Courier New"/>
        </w:rPr>
        <w:t>( \</w:t>
      </w:r>
      <w:proofErr w:type="spellStart"/>
      <w:r w:rsidRPr="00345366">
        <w:rPr>
          <w:rFonts w:ascii="Courier New" w:hAnsi="Courier New" w:cs="Courier New"/>
        </w:rPr>
        <w:t>mathbf</w:t>
      </w:r>
      <w:proofErr w:type="spellEnd"/>
      <w:r w:rsidRPr="00345366">
        <w:rPr>
          <w:rFonts w:ascii="Courier New" w:hAnsi="Courier New" w:cs="Courier New"/>
        </w:rPr>
        <w:t>{h_0^*} ) = \sum_{t=0}^\</w:t>
      </w:r>
      <w:proofErr w:type="spellStart"/>
      <w:r w:rsidRPr="00345366">
        <w:rPr>
          <w:rFonts w:ascii="Courier New" w:hAnsi="Courier New" w:cs="Courier New"/>
        </w:rPr>
        <w:t>infty</w:t>
      </w:r>
      <w:proofErr w:type="spellEnd"/>
      <w:r w:rsidRPr="00345366">
        <w:rPr>
          <w:rFonts w:ascii="Courier New" w:hAnsi="Courier New" w:cs="Courier New"/>
        </w:rPr>
        <w:t xml:space="preserve"> (\</w:t>
      </w:r>
      <w:proofErr w:type="spellStart"/>
      <w:r w:rsidRPr="00345366">
        <w:rPr>
          <w:rFonts w:ascii="Courier New" w:hAnsi="Courier New" w:cs="Courier New"/>
        </w:rPr>
        <w:t>underbrace</w:t>
      </w:r>
      <w:proofErr w:type="spellEnd"/>
      <w:r w:rsidRPr="00345366">
        <w:rPr>
          <w:rFonts w:ascii="Courier New" w:hAnsi="Courier New" w:cs="Courier New"/>
        </w:rPr>
        <w:t>{ p h^*_{0,t}-c_0E^*_{0t}}_{[3]}-\</w:t>
      </w:r>
      <w:proofErr w:type="spellStart"/>
      <w:r w:rsidRPr="00345366">
        <w:rPr>
          <w:rFonts w:ascii="Courier New" w:hAnsi="Courier New" w:cs="Courier New"/>
        </w:rPr>
        <w:t>underbrace</w:t>
      </w:r>
      <w:proofErr w:type="spellEnd"/>
      <w:r w:rsidRPr="00345366">
        <w:rPr>
          <w:rFonts w:ascii="Courier New" w:hAnsi="Courier New" w:cs="Courier New"/>
        </w:rPr>
        <w:t>{c_1 | h^*_{0,t}- h^*_{0,t-1}|}_{[4]} ) \</w:t>
      </w:r>
      <w:proofErr w:type="spellStart"/>
      <w:r w:rsidRPr="00345366">
        <w:rPr>
          <w:rFonts w:ascii="Courier New" w:hAnsi="Courier New" w:cs="Courier New"/>
        </w:rPr>
        <w:t>displaystyle</w:t>
      </w:r>
      <w:proofErr w:type="spellEnd"/>
      <w:r w:rsidRPr="00345366">
        <w:rPr>
          <w:rFonts w:ascii="Courier New" w:hAnsi="Courier New" w:cs="Courier New"/>
        </w:rPr>
        <w:t xml:space="preserve"> \</w:t>
      </w:r>
      <w:proofErr w:type="spellStart"/>
      <w:r w:rsidRPr="00345366">
        <w:rPr>
          <w:rFonts w:ascii="Courier New" w:hAnsi="Courier New" w:cs="Courier New"/>
        </w:rPr>
        <w:t>frac</w:t>
      </w:r>
      <w:proofErr w:type="spellEnd"/>
      <w:r w:rsidRPr="00345366">
        <w:rPr>
          <w:rFonts w:ascii="Courier New" w:hAnsi="Courier New" w:cs="Courier New"/>
        </w:rPr>
        <w:t>{1}{(1+\delta)^t}</w:t>
      </w:r>
    </w:p>
    <w:p w:rsidR="00345366" w:rsidRPr="00345366" w:rsidRDefault="00345366" w:rsidP="001A63FB">
      <w:pPr>
        <w:pStyle w:val="PlainText"/>
        <w:rPr>
          <w:rFonts w:ascii="Courier New" w:hAnsi="Courier New" w:cs="Courier New"/>
        </w:rPr>
      </w:pPr>
      <w:r w:rsidRPr="00345366">
        <w:rPr>
          <w:rFonts w:ascii="Courier New" w:hAnsi="Courier New" w:cs="Courier New"/>
        </w:rPr>
        <w:t>\end{equation}</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Histograms for the different contributions </w:t>
      </w:r>
      <w:proofErr w:type="spellStart"/>
      <w:r w:rsidRPr="00345366">
        <w:rPr>
          <w:rFonts w:ascii="Courier New" w:hAnsi="Courier New" w:cs="Courier New"/>
        </w:rPr>
        <w:t>labelled</w:t>
      </w:r>
      <w:proofErr w:type="spellEnd"/>
      <w:r w:rsidRPr="00345366">
        <w:rPr>
          <w:rFonts w:ascii="Courier New" w:hAnsi="Courier New" w:cs="Courier New"/>
        </w:rPr>
        <w:t xml:space="preserve"> $[1]-[4</w:t>
      </w:r>
      <w:proofErr w:type="gramStart"/>
      <w:r w:rsidRPr="00345366">
        <w:rPr>
          <w:rFonts w:ascii="Courier New" w:hAnsi="Courier New" w:cs="Courier New"/>
        </w:rPr>
        <w:t>]$</w:t>
      </w:r>
      <w:proofErr w:type="gramEnd"/>
      <w:r w:rsidRPr="00345366">
        <w:rPr>
          <w:rFonts w:ascii="Courier New" w:hAnsi="Courier New" w:cs="Courier New"/>
        </w:rPr>
        <w:t xml:space="preserve"> here when taken across XXX replicate runs are shown are shown in Figure 5 (contribution $[1]$ red, $[2]$ green, $[3]$ blue, and $[4]$ mauve). The cost of assuming policy adjustments are present when in fact they are </w:t>
      </w:r>
      <w:r w:rsidRPr="00345366">
        <w:rPr>
          <w:rFonts w:ascii="Courier New" w:hAnsi="Courier New" w:cs="Courier New"/>
        </w:rPr>
        <w:lastRenderedPageBreak/>
        <w:t>absent is given by subtracting the contribution to the first infinite sum from term $[1</w:t>
      </w:r>
      <w:proofErr w:type="gramStart"/>
      <w:r w:rsidRPr="00345366">
        <w:rPr>
          <w:rFonts w:ascii="Courier New" w:hAnsi="Courier New" w:cs="Courier New"/>
        </w:rPr>
        <w:t>]$</w:t>
      </w:r>
      <w:proofErr w:type="gramEnd"/>
      <w:r w:rsidRPr="00345366">
        <w:rPr>
          <w:rFonts w:ascii="Courier New" w:hAnsi="Courier New" w:cs="Courier New"/>
        </w:rPr>
        <w:t xml:space="preserve"> from the contribution to the second infinite sum of term $[3]$ (</w:t>
      </w:r>
      <w:del w:id="129" w:author="Paul Armsworth" w:date="2014-02-17T16:25:00Z">
        <w:r w:rsidRPr="00345366" w:rsidDel="00877E9D">
          <w:rPr>
            <w:rFonts w:ascii="Courier New" w:hAnsi="Courier New" w:cs="Courier New"/>
          </w:rPr>
          <w:delText>red-</w:delText>
        </w:r>
      </w:del>
      <w:r w:rsidRPr="00345366">
        <w:rPr>
          <w:rFonts w:ascii="Courier New" w:hAnsi="Courier New" w:cs="Courier New"/>
        </w:rPr>
        <w:t>blue</w:t>
      </w:r>
      <w:ins w:id="130" w:author="Paul Armsworth" w:date="2014-02-17T16:25:00Z">
        <w:r w:rsidR="00877E9D">
          <w:rPr>
            <w:rFonts w:ascii="Courier New" w:hAnsi="Courier New" w:cs="Courier New"/>
          </w:rPr>
          <w:t xml:space="preserve"> - red</w:t>
        </w:r>
      </w:ins>
      <w:r w:rsidRPr="00345366">
        <w:rPr>
          <w:rFonts w:ascii="Courier New" w:hAnsi="Courier New" w:cs="Courier New"/>
        </w:rPr>
        <w:t xml:space="preserve"> in the Figure). (Note that convergence properties required to do this are met because we assume a positive discount rate). This cost is positive because the optimal controls recommended when assuming policy adjustment costs are present do not track variations in stock size as closely. Therefore, this harvesting strategy provides lower net revenue dockside.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In contrast, the cost of ignoring policy adjustment costs when in fact they are present is given by subtracting the second infinite sum from the first (contributions $([1]-[2])-([3]-[4]))$ in the equations. These costs are positive because the lost revenues from not tracking stock variations as closely are smaller than the penalties of policy adjustment that are incurred if managers try to track stock variations more tightly.</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\begin{figure}</w:t>
      </w:r>
    </w:p>
    <w:p w:rsidR="00345366" w:rsidRPr="00345366" w:rsidRDefault="00345366" w:rsidP="001A63FB">
      <w:pPr>
        <w:pStyle w:val="PlainText"/>
        <w:rPr>
          <w:rFonts w:ascii="Courier New" w:hAnsi="Courier New" w:cs="Courier New"/>
        </w:rPr>
      </w:pPr>
      <w:r w:rsidRPr="00345366">
        <w:rPr>
          <w:rFonts w:ascii="Courier New" w:hAnsi="Courier New" w:cs="Courier New"/>
        </w:rPr>
        <w:t>\begin{</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definecolor</w:t>
      </w:r>
      <w:proofErr w:type="spellEnd"/>
      <w:r w:rsidRPr="00345366">
        <w:rPr>
          <w:rFonts w:ascii="Courier New" w:hAnsi="Courier New" w:cs="Courier New"/>
        </w:rPr>
        <w:t>{</w:t>
      </w:r>
      <w:proofErr w:type="spellStart"/>
      <w:r w:rsidRPr="00345366">
        <w:rPr>
          <w:rFonts w:ascii="Courier New" w:hAnsi="Courier New" w:cs="Courier New"/>
        </w:rPr>
        <w:t>shadecolor</w:t>
      </w:r>
      <w:proofErr w:type="spellEnd"/>
      <w:r w:rsidRPr="00345366">
        <w:rPr>
          <w:rFonts w:ascii="Courier New" w:hAnsi="Courier New" w:cs="Courier New"/>
        </w:rPr>
        <w:t>}{</w:t>
      </w:r>
      <w:proofErr w:type="spellStart"/>
      <w:r w:rsidRPr="00345366">
        <w:rPr>
          <w:rFonts w:ascii="Courier New" w:hAnsi="Courier New" w:cs="Courier New"/>
        </w:rPr>
        <w:t>rgb</w:t>
      </w:r>
      <w:proofErr w:type="spellEnd"/>
      <w:r w:rsidRPr="00345366">
        <w:rPr>
          <w:rFonts w:ascii="Courier New" w:hAnsi="Courier New" w:cs="Courier New"/>
        </w:rPr>
        <w:t>}{0.969, 0.969, 0.969}\color{</w:t>
      </w:r>
      <w:proofErr w:type="spellStart"/>
      <w:r w:rsidRPr="00345366">
        <w:rPr>
          <w:rFonts w:ascii="Courier New" w:hAnsi="Courier New" w:cs="Courier New"/>
        </w:rPr>
        <w:t>fgcolor</w:t>
      </w:r>
      <w:proofErr w:type="spellEnd"/>
      <w:r w:rsidRPr="00345366">
        <w:rPr>
          <w:rFonts w:ascii="Courier New" w:hAnsi="Courier New" w:cs="Courier New"/>
        </w:rPr>
        <w:t>}\begin{</w:t>
      </w:r>
      <w:proofErr w:type="spellStart"/>
      <w:r w:rsidRPr="00345366">
        <w:rPr>
          <w:rFonts w:ascii="Courier New" w:hAnsi="Courier New" w:cs="Courier New"/>
        </w:rPr>
        <w:t>kframe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ttfamily</w:t>
      </w:r>
      <w:proofErr w:type="spellEnd"/>
      <w:r w:rsidRPr="00345366">
        <w:rPr>
          <w:rFonts w:ascii="Courier New" w:hAnsi="Courier New" w:cs="Courier New"/>
        </w:rPr>
        <w:t>\</w:t>
      </w:r>
      <w:proofErr w:type="spellStart"/>
      <w:r w:rsidRPr="00345366">
        <w:rPr>
          <w:rFonts w:ascii="Courier New" w:hAnsi="Courier New" w:cs="Courier New"/>
        </w:rPr>
        <w:t>noindent</w:t>
      </w:r>
      <w:proofErr w:type="spellEnd"/>
      <w:r w:rsidRPr="00345366">
        <w:rPr>
          <w:rFonts w:ascii="Courier New" w:hAnsi="Courier New" w:cs="Courier New"/>
        </w:rPr>
        <w:t>\</w:t>
      </w:r>
      <w:proofErr w:type="spellStart"/>
      <w:r w:rsidRPr="00345366">
        <w:rPr>
          <w:rFonts w:ascii="Courier New" w:hAnsi="Courier New" w:cs="Courier New"/>
        </w:rPr>
        <w:t>itshape</w:t>
      </w:r>
      <w:proofErr w:type="spellEnd"/>
      <w:r w:rsidRPr="00345366">
        <w:rPr>
          <w:rFonts w:ascii="Courier New" w:hAnsi="Courier New" w:cs="Courier New"/>
        </w:rPr>
        <w:t>\color{</w:t>
      </w:r>
      <w:proofErr w:type="spellStart"/>
      <w:r w:rsidRPr="00345366">
        <w:rPr>
          <w:rFonts w:ascii="Courier New" w:hAnsi="Courier New" w:cs="Courier New"/>
        </w:rPr>
        <w:t>messagecolor</w:t>
      </w:r>
      <w:proofErr w:type="spellEnd"/>
      <w:r w:rsidRPr="00345366">
        <w:rPr>
          <w:rFonts w:ascii="Courier New" w:hAnsi="Courier New" w:cs="Courier New"/>
        </w:rPr>
        <w:t>}{\#\# Using\ \ as id variables}}\end{</w:t>
      </w:r>
      <w:proofErr w:type="spellStart"/>
      <w:r w:rsidRPr="00345366">
        <w:rPr>
          <w:rFonts w:ascii="Courier New" w:hAnsi="Courier New" w:cs="Courier New"/>
        </w:rPr>
        <w:t>kframe</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includegraphics</w:t>
      </w:r>
      <w:proofErr w:type="spellEnd"/>
      <w:r w:rsidRPr="00345366">
        <w:rPr>
          <w:rFonts w:ascii="Courier New" w:hAnsi="Courier New" w:cs="Courier New"/>
        </w:rPr>
        <w:t>[width=\</w:t>
      </w:r>
      <w:proofErr w:type="spellStart"/>
      <w:r w:rsidRPr="00345366">
        <w:rPr>
          <w:rFonts w:ascii="Courier New" w:hAnsi="Courier New" w:cs="Courier New"/>
        </w:rPr>
        <w:t>maxwidth</w:t>
      </w:r>
      <w:proofErr w:type="spellEnd"/>
      <w:r w:rsidRPr="00345366">
        <w:rPr>
          <w:rFonts w:ascii="Courier New" w:hAnsi="Courier New" w:cs="Courier New"/>
        </w:rPr>
        <w:t xml:space="preserve">]{figure/Figure_6} </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\end{</w:t>
      </w:r>
      <w:proofErr w:type="spellStart"/>
      <w:r w:rsidRPr="00345366">
        <w:rPr>
          <w:rFonts w:ascii="Courier New" w:hAnsi="Courier New" w:cs="Courier New"/>
        </w:rPr>
        <w:t>knitrout</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\caption{Ignoring the cost of policy adjustment results in greater profits from fishing, but even greater costs for adjusting the harvest quotas each year.}</w:t>
      </w:r>
    </w:p>
    <w:p w:rsidR="00345366" w:rsidRPr="00345366" w:rsidRDefault="00345366" w:rsidP="001A63FB">
      <w:pPr>
        <w:pStyle w:val="PlainText"/>
        <w:rPr>
          <w:rFonts w:ascii="Courier New" w:hAnsi="Courier New" w:cs="Courier New"/>
        </w:rPr>
      </w:pPr>
      <w:r w:rsidRPr="00345366">
        <w:rPr>
          <w:rFonts w:ascii="Courier New" w:hAnsi="Courier New" w:cs="Courier New"/>
        </w:rPr>
        <w:t>\end{figure}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Del="00877E9D" w:rsidRDefault="00345366" w:rsidP="001A63FB">
      <w:pPr>
        <w:pStyle w:val="PlainText"/>
        <w:rPr>
          <w:del w:id="131" w:author="Paul Armsworth" w:date="2014-02-17T16:35:00Z"/>
          <w:rFonts w:ascii="Courier New" w:hAnsi="Courier New" w:cs="Courier New"/>
        </w:rPr>
      </w:pPr>
    </w:p>
    <w:p w:rsidR="00345366" w:rsidRPr="00345366" w:rsidDel="00877E9D" w:rsidRDefault="00345366" w:rsidP="001A63FB">
      <w:pPr>
        <w:pStyle w:val="PlainText"/>
        <w:rPr>
          <w:del w:id="132" w:author="Paul Armsworth" w:date="2014-02-17T16:35:00Z"/>
          <w:rFonts w:ascii="Courier New" w:hAnsi="Courier New" w:cs="Courier New"/>
        </w:rPr>
      </w:pPr>
    </w:p>
    <w:p w:rsidR="00345366" w:rsidRPr="00345366" w:rsidDel="00877E9D" w:rsidRDefault="00345366" w:rsidP="001A63FB">
      <w:pPr>
        <w:pStyle w:val="PlainText"/>
        <w:rPr>
          <w:del w:id="133" w:author="Paul Armsworth" w:date="2014-02-17T16:35:00Z"/>
          <w:rFonts w:ascii="Courier New" w:hAnsi="Courier New" w:cs="Courier New"/>
        </w:rPr>
      </w:pPr>
    </w:p>
    <w:p w:rsidR="00345366" w:rsidRPr="00345366" w:rsidDel="00877E9D" w:rsidRDefault="00345366" w:rsidP="001A63FB">
      <w:pPr>
        <w:pStyle w:val="PlainText"/>
        <w:rPr>
          <w:del w:id="134" w:author="Paul Armsworth" w:date="2014-02-17T16:35:00Z"/>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Table 1 compares these different contributions, namely the $NPV$ lost by assuming policy adjustment costs when none are present (first entry in each cell, $</w:t>
      </w:r>
      <w:ins w:id="135" w:author="Paul Armsworth" w:date="2014-02-17T16:26:00Z">
        <w:r w:rsidR="00877E9D" w:rsidRPr="00345366" w:rsidDel="00877E9D">
          <w:rPr>
            <w:rFonts w:ascii="Courier New" w:hAnsi="Courier New" w:cs="Courier New"/>
          </w:rPr>
          <w:t xml:space="preserve"> </w:t>
        </w:r>
      </w:ins>
      <w:del w:id="136" w:author="Paul Armsworth" w:date="2014-02-17T16:26:00Z">
        <w:r w:rsidRPr="00345366" w:rsidDel="00877E9D">
          <w:rPr>
            <w:rFonts w:ascii="Courier New" w:hAnsi="Courier New" w:cs="Courier New"/>
          </w:rPr>
          <w:delText>[1]-</w:delText>
        </w:r>
      </w:del>
      <w:r w:rsidRPr="00345366">
        <w:rPr>
          <w:rFonts w:ascii="Courier New" w:hAnsi="Courier New" w:cs="Courier New"/>
        </w:rPr>
        <w:t>[3]</w:t>
      </w:r>
      <w:ins w:id="137" w:author="Paul Armsworth" w:date="2014-02-17T16:26:00Z">
        <w:r w:rsidR="00877E9D">
          <w:rPr>
            <w:rFonts w:ascii="Courier New" w:hAnsi="Courier New" w:cs="Courier New"/>
          </w:rPr>
          <w:t>-[1]</w:t>
        </w:r>
      </w:ins>
      <w:r w:rsidRPr="00345366">
        <w:rPr>
          <w:rFonts w:ascii="Courier New" w:hAnsi="Courier New" w:cs="Courier New"/>
        </w:rPr>
        <w:t>$ in the equations)) and the $NPV$ lost when ignoring policy adjustment costs when they are present (second entry in each cell of the table, contributions $([1]-[2])-([3]-[4]))$ in the equations) across the three different functional forms. Specifically, the table shows how these values change as we vary the severity of policy adjustment costs</w:t>
      </w:r>
      <w:ins w:id="138" w:author="Paul Armsworth" w:date="2014-02-17T16:33:00Z">
        <w:r w:rsidR="00877E9D">
          <w:rPr>
            <w:rFonts w:ascii="Courier New" w:hAnsi="Courier New" w:cs="Courier New"/>
          </w:rPr>
          <w:t>.</w:t>
        </w:r>
      </w:ins>
      <w:del w:id="139" w:author="Paul Armsworth" w:date="2014-02-17T16:33:00Z">
        <w:r w:rsidRPr="00345366" w:rsidDel="00877E9D">
          <w:rPr>
            <w:rFonts w:ascii="Courier New" w:hAnsi="Courier New" w:cs="Courier New"/>
          </w:rPr>
          <w:delText xml:space="preserve"> and the underlying environmental variability</w:delText>
        </w:r>
      </w:del>
      <w:del w:id="140" w:author="Paul Armsworth" w:date="2014-02-17T16:34:00Z">
        <w:r w:rsidRPr="00345366" w:rsidDel="00877E9D">
          <w:rPr>
            <w:rFonts w:ascii="Courier New" w:hAnsi="Courier New" w:cs="Courier New"/>
          </w:rPr>
          <w:delText>.</w:delText>
        </w:r>
      </w:del>
      <w:r w:rsidRPr="00345366">
        <w:rPr>
          <w:rFonts w:ascii="Courier New" w:hAnsi="Courier New" w:cs="Courier New"/>
        </w:rPr>
        <w:t xml:space="preserve"> In each case, values are shown as percentages of the maximum expected $NPV$ in the base case where no policy adjustment costs apply or are assumed to apply $NPV_</w:t>
      </w:r>
      <w:proofErr w:type="gramStart"/>
      <w:r w:rsidRPr="00345366">
        <w:rPr>
          <w:rFonts w:ascii="Courier New" w:hAnsi="Courier New" w:cs="Courier New"/>
        </w:rPr>
        <w:t>0(</w:t>
      </w:r>
      <w:proofErr w:type="gramEnd"/>
      <w:r w:rsidRPr="00345366">
        <w:rPr>
          <w:rFonts w:ascii="Courier New" w:hAnsi="Courier New" w:cs="Courier New"/>
        </w:rPr>
        <w:t>{\bf h_0^*})$.</w:t>
      </w:r>
      <w:ins w:id="141" w:author="Paul Armsworth" w:date="2014-02-17T16:34:00Z">
        <w:r w:rsidR="00877E9D">
          <w:rPr>
            <w:rFonts w:ascii="Courier New" w:hAnsi="Courier New" w:cs="Courier New"/>
          </w:rPr>
          <w:t xml:space="preserve"> For a sensitivity test where we draw similar comparisons for different amounts of environmental variation, see Supplementary Information X.X</w:t>
        </w:r>
        <w:r w:rsidR="00877E9D" w:rsidRPr="00345366">
          <w:rPr>
            <w:rFonts w:ascii="Courier New" w:hAnsi="Courier New" w:cs="Courier New"/>
          </w:rPr>
          <w:t>.</w:t>
        </w:r>
      </w:ins>
    </w:p>
    <w:p w:rsidR="00345366" w:rsidRPr="00345366" w:rsidRDefault="00345366" w:rsidP="001A63FB">
      <w:pPr>
        <w:pStyle w:val="PlainText"/>
        <w:rPr>
          <w:rFonts w:ascii="Courier New" w:hAnsi="Courier New" w:cs="Courier New"/>
        </w:rPr>
      </w:pPr>
    </w:p>
    <w:p w:rsidR="00345366" w:rsidRDefault="002874D6" w:rsidP="001A63FB">
      <w:pPr>
        <w:pStyle w:val="PlainText"/>
        <w:rPr>
          <w:ins w:id="142" w:author="Paul Armsworth" w:date="2014-02-17T16:40:00Z"/>
          <w:rFonts w:ascii="Courier New" w:hAnsi="Courier New" w:cs="Courier New"/>
        </w:rPr>
      </w:pPr>
      <w:ins w:id="143" w:author="Paul Armsworth" w:date="2014-02-17T16:45:00Z">
        <w:r>
          <w:rPr>
            <w:rFonts w:ascii="Courier New" w:hAnsi="Courier New" w:cs="Courier New"/>
          </w:rPr>
          <w:t xml:space="preserve">We find a pronounced asymmetry </w:t>
        </w:r>
      </w:ins>
      <w:ins w:id="144" w:author="Paul Armsworth" w:date="2014-02-17T16:46:00Z">
        <w:r>
          <w:rPr>
            <w:rFonts w:ascii="Courier New" w:hAnsi="Courier New" w:cs="Courier New"/>
          </w:rPr>
          <w:t>when</w:t>
        </w:r>
      </w:ins>
      <w:ins w:id="145" w:author="Paul Armsworth" w:date="2014-02-17T16:35:00Z">
        <w:r>
          <w:rPr>
            <w:rFonts w:ascii="Courier New" w:hAnsi="Courier New" w:cs="Courier New"/>
          </w:rPr>
          <w:t xml:space="preserve"> comparing the impact</w:t>
        </w:r>
        <w:r w:rsidR="00877E9D">
          <w:rPr>
            <w:rFonts w:ascii="Courier New" w:hAnsi="Courier New" w:cs="Courier New"/>
          </w:rPr>
          <w:t xml:space="preserve"> on the net present value of the fishery of assuming policy adjustment costs are </w:t>
        </w:r>
      </w:ins>
      <w:ins w:id="146" w:author="Paul Armsworth" w:date="2014-02-17T16:36:00Z">
        <w:r>
          <w:rPr>
            <w:rFonts w:ascii="Courier New" w:hAnsi="Courier New" w:cs="Courier New"/>
          </w:rPr>
          <w:t>present when they are absent with the impact of assuming they are absent when they are present. For all three types of policy adjustment cost</w:t>
        </w:r>
      </w:ins>
      <w:ins w:id="147" w:author="Paul Armsworth" w:date="2014-02-17T16:46:00Z">
        <w:r>
          <w:rPr>
            <w:rFonts w:ascii="Courier New" w:hAnsi="Courier New" w:cs="Courier New"/>
          </w:rPr>
          <w:t>, the impact on NPV of</w:t>
        </w:r>
      </w:ins>
      <w:ins w:id="148" w:author="Paul Armsworth" w:date="2014-02-17T16:36:00Z">
        <w:r>
          <w:rPr>
            <w:rFonts w:ascii="Courier New" w:hAnsi="Courier New" w:cs="Courier New"/>
          </w:rPr>
          <w:t xml:space="preserve"> ignor</w:t>
        </w:r>
      </w:ins>
      <w:ins w:id="149" w:author="Paul Armsworth" w:date="2014-02-17T16:46:00Z">
        <w:r>
          <w:rPr>
            <w:rFonts w:ascii="Courier New" w:hAnsi="Courier New" w:cs="Courier New"/>
          </w:rPr>
          <w:t>ing</w:t>
        </w:r>
      </w:ins>
      <w:ins w:id="150" w:author="Paul Armsworth" w:date="2014-02-17T16:36:00Z">
        <w:r>
          <w:rPr>
            <w:rFonts w:ascii="Courier New" w:hAnsi="Courier New" w:cs="Courier New"/>
          </w:rPr>
          <w:t xml:space="preserve"> these costs if they are in fact present</w:t>
        </w:r>
      </w:ins>
      <w:ins w:id="151" w:author="Paul Armsworth" w:date="2014-02-17T16:46:00Z">
        <w:r>
          <w:rPr>
            <w:rFonts w:ascii="Courier New" w:hAnsi="Courier New" w:cs="Courier New"/>
          </w:rPr>
          <w:t xml:space="preserve"> is much bigger than that incurred by fallaciously managing as if they are present when they do not occur</w:t>
        </w:r>
      </w:ins>
      <w:ins w:id="152" w:author="Paul Armsworth" w:date="2014-02-17T16:36:00Z">
        <w:r>
          <w:rPr>
            <w:rFonts w:ascii="Courier New" w:hAnsi="Courier New" w:cs="Courier New"/>
          </w:rPr>
          <w:t>.</w:t>
        </w:r>
      </w:ins>
      <w:ins w:id="153" w:author="Paul Armsworth" w:date="2014-02-17T16:37:00Z">
        <w:r>
          <w:rPr>
            <w:rFonts w:ascii="Courier New" w:hAnsi="Courier New" w:cs="Courier New"/>
          </w:rPr>
          <w:t xml:space="preserve"> </w:t>
        </w:r>
      </w:ins>
      <w:ins w:id="154" w:author="Paul Armsworth" w:date="2014-02-17T16:38:00Z">
        <w:r>
          <w:rPr>
            <w:rFonts w:ascii="Courier New" w:hAnsi="Courier New" w:cs="Courier New"/>
          </w:rPr>
          <w:t xml:space="preserve">This </w:t>
        </w:r>
      </w:ins>
      <w:ins w:id="155" w:author="Paul Armsworth" w:date="2014-02-17T16:47:00Z">
        <w:r>
          <w:rPr>
            <w:rFonts w:ascii="Courier New" w:hAnsi="Courier New" w:cs="Courier New"/>
          </w:rPr>
          <w:t>asymmetry arises,</w:t>
        </w:r>
      </w:ins>
      <w:ins w:id="156" w:author="Paul Armsworth" w:date="2014-02-17T16:38:00Z">
        <w:r>
          <w:rPr>
            <w:rFonts w:ascii="Courier New" w:hAnsi="Courier New" w:cs="Courier New"/>
          </w:rPr>
          <w:t xml:space="preserve"> because there is less difference in the dockside revenue under the two management </w:t>
        </w:r>
      </w:ins>
      <w:ins w:id="157" w:author="Paul Armsworth" w:date="2014-02-17T16:39:00Z">
        <w:r>
          <w:rPr>
            <w:rFonts w:ascii="Courier New" w:hAnsi="Courier New" w:cs="Courier New"/>
          </w:rPr>
          <w:t>recommendations</w:t>
        </w:r>
      </w:ins>
      <w:ins w:id="158" w:author="Paul Armsworth" w:date="2014-02-17T16:38:00Z">
        <w:r>
          <w:rPr>
            <w:rFonts w:ascii="Courier New" w:hAnsi="Courier New" w:cs="Courier New"/>
          </w:rPr>
          <w:t xml:space="preserve"> </w:t>
        </w:r>
      </w:ins>
      <w:ins w:id="159" w:author="Paul Armsworth" w:date="2014-02-17T16:39:00Z">
        <w:r>
          <w:rPr>
            <w:rFonts w:ascii="Courier New" w:hAnsi="Courier New" w:cs="Courier New"/>
          </w:rPr>
          <w:t>than there is in the potential policy adjustment costs themselves, as is evident in for the particular parameters shown in Figure 5.</w:t>
        </w:r>
      </w:ins>
      <w:ins w:id="160" w:author="Paul Armsworth" w:date="2014-02-17T16:37:00Z">
        <w:r>
          <w:rPr>
            <w:rFonts w:ascii="Courier New" w:hAnsi="Courier New" w:cs="Courier New"/>
          </w:rPr>
          <w:t xml:space="preserve"> </w:t>
        </w:r>
      </w:ins>
    </w:p>
    <w:p w:rsidR="002874D6" w:rsidRDefault="002874D6" w:rsidP="001A63FB">
      <w:pPr>
        <w:pStyle w:val="PlainText"/>
        <w:rPr>
          <w:ins w:id="161" w:author="Paul Armsworth" w:date="2014-02-17T16:40:00Z"/>
          <w:rFonts w:ascii="Courier New" w:hAnsi="Courier New" w:cs="Courier New"/>
        </w:rPr>
      </w:pPr>
    </w:p>
    <w:p w:rsidR="002874D6" w:rsidRDefault="002874D6" w:rsidP="001A63FB">
      <w:pPr>
        <w:pStyle w:val="PlainText"/>
        <w:rPr>
          <w:ins w:id="162" w:author="Paul Armsworth" w:date="2014-02-17T16:35:00Z"/>
          <w:rFonts w:ascii="Courier New" w:hAnsi="Courier New" w:cs="Courier New"/>
        </w:rPr>
      </w:pPr>
      <w:ins w:id="163" w:author="Paul Armsworth" w:date="2014-02-17T16:40:00Z">
        <w:r>
          <w:rPr>
            <w:rFonts w:ascii="Courier New" w:hAnsi="Courier New" w:cs="Courier New"/>
          </w:rPr>
          <w:t xml:space="preserve">We also see that the impacts on net present value of the fishery of incorrectly assuming or ignoring policy adjustment costs are most severe when these costs are assumed to scale </w:t>
        </w:r>
        <w:proofErr w:type="spellStart"/>
        <w:r>
          <w:rPr>
            <w:rFonts w:ascii="Courier New" w:hAnsi="Courier New" w:cs="Courier New"/>
          </w:rPr>
          <w:t>quadratically</w:t>
        </w:r>
        <w:proofErr w:type="spellEnd"/>
        <w:r>
          <w:rPr>
            <w:rFonts w:ascii="Courier New" w:hAnsi="Courier New" w:cs="Courier New"/>
          </w:rPr>
          <w:t xml:space="preserve"> with the size of the policy change being implemented (</w:t>
        </w:r>
      </w:ins>
      <w:ins w:id="164" w:author="Paul Armsworth" w:date="2014-02-17T16:41:00Z">
        <w:r>
          <w:rPr>
            <w:rFonts w:ascii="Courier New" w:hAnsi="Courier New" w:cs="Courier New"/>
          </w:rPr>
          <w:t>$\Pi_2$</w:t>
        </w:r>
      </w:ins>
      <w:ins w:id="165" w:author="Paul Armsworth" w:date="2014-02-17T16:40:00Z">
        <w:r>
          <w:rPr>
            <w:rFonts w:ascii="Courier New" w:hAnsi="Courier New" w:cs="Courier New"/>
          </w:rPr>
          <w:t>)</w:t>
        </w:r>
      </w:ins>
      <w:ins w:id="166" w:author="Paul Armsworth" w:date="2014-02-17T16:41:00Z">
        <w:r>
          <w:rPr>
            <w:rFonts w:ascii="Courier New" w:hAnsi="Courier New" w:cs="Courier New"/>
          </w:rPr>
          <w:t xml:space="preserve">. </w:t>
        </w:r>
      </w:ins>
    </w:p>
    <w:p w:rsidR="00877E9D" w:rsidRPr="00345366" w:rsidRDefault="00877E9D"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commentRangeStart w:id="167"/>
      <w:r w:rsidRPr="00345366">
        <w:rPr>
          <w:rFonts w:ascii="Courier New" w:hAnsi="Courier New" w:cs="Courier New"/>
        </w:rPr>
        <w:t>\begin{table}[ht]</w:t>
      </w:r>
      <w:commentRangeEnd w:id="167"/>
      <w:r w:rsidR="00877E9D">
        <w:rPr>
          <w:rStyle w:val="CommentReference"/>
          <w:rFonts w:asciiTheme="minorHAnsi" w:hAnsiTheme="minorHAnsi"/>
        </w:rPr>
        <w:commentReference w:id="167"/>
      </w:r>
    </w:p>
    <w:p w:rsidR="00345366" w:rsidRPr="00345366" w:rsidRDefault="00345366" w:rsidP="001A63FB">
      <w:pPr>
        <w:pStyle w:val="PlainText"/>
        <w:rPr>
          <w:rFonts w:ascii="Courier New" w:hAnsi="Courier New" w:cs="Courier New"/>
        </w:rPr>
      </w:pPr>
      <w:r w:rsidRPr="00345366">
        <w:rPr>
          <w:rFonts w:ascii="Courier New" w:hAnsi="Courier New" w:cs="Courier New"/>
        </w:rPr>
        <w:t>\begin{center}</w:t>
      </w:r>
    </w:p>
    <w:p w:rsidR="00345366" w:rsidRPr="00345366" w:rsidRDefault="00345366" w:rsidP="001A63FB">
      <w:pPr>
        <w:pStyle w:val="PlainText"/>
        <w:rPr>
          <w:rFonts w:ascii="Courier New" w:hAnsi="Courier New" w:cs="Courier New"/>
        </w:rPr>
      </w:pPr>
      <w:r w:rsidRPr="00345366">
        <w:rPr>
          <w:rFonts w:ascii="Courier New" w:hAnsi="Courier New" w:cs="Courier New"/>
        </w:rPr>
        <w:t>\begin{tabular}{</w:t>
      </w:r>
      <w:proofErr w:type="spellStart"/>
      <w:r w:rsidRPr="00345366">
        <w:rPr>
          <w:rFonts w:ascii="Courier New" w:hAnsi="Courier New" w:cs="Courier New"/>
        </w:rPr>
        <w:t>rlrrrr</w:t>
      </w:r>
      <w:proofErr w:type="spell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hline</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&amp; penalty </w:t>
      </w:r>
      <w:proofErr w:type="gramStart"/>
      <w:r w:rsidRPr="00345366">
        <w:rPr>
          <w:rFonts w:ascii="Courier New" w:hAnsi="Courier New" w:cs="Courier New"/>
        </w:rPr>
        <w:t>fn</w:t>
      </w:r>
      <w:proofErr w:type="gramEnd"/>
      <w:r w:rsidRPr="00345366">
        <w:rPr>
          <w:rFonts w:ascii="Courier New" w:hAnsi="Courier New" w:cs="Courier New"/>
        </w:rPr>
        <w:t xml:space="preserve"> &amp; ignoring &amp; assuming &amp; percent reduction &amp; c2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hline</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1 &amp; L1 &amp; 0.81 &amp; 1.00 &amp; 0.10 &amp; 0.40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2 &amp; L1 &amp; 0.62 &amp; 0.99 &amp; 0.20 &amp; 0.81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3 &amp; L1 &amp; 0.35 &amp; 0.97 &amp; 0.30 &amp; 2.02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4 &amp; L2 &amp; 0.68 &amp; 0.95 &amp; 0.10 &amp; 0.81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5 &amp; L2 &amp; 0.44 &amp; 0.89 &amp; 0.20 &amp; 1.62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6 &amp; L2 &amp; -0.28 &amp; 0.81 &amp; 0.30 &amp; 2.83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7 &amp; fixed &amp; 0.78 &amp; 1.00 &amp; 0.10 &amp; 3.64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8 &amp; fixed &amp; 0.56 &amp; 0.99 &amp; 0.20 &amp; 8.08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9 &amp; fixed &amp; 0.31 &amp; 0.97 &amp; 0.30 &amp; 12.93 \\ </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spellStart"/>
      <w:r w:rsidRPr="00345366">
        <w:rPr>
          <w:rFonts w:ascii="Courier New" w:hAnsi="Courier New" w:cs="Courier New"/>
        </w:rPr>
        <w:t>hline</w:t>
      </w:r>
      <w:proofErr w:type="spellEnd"/>
    </w:p>
    <w:p w:rsidR="00345366" w:rsidRPr="00345366" w:rsidRDefault="00345366" w:rsidP="001A63FB">
      <w:pPr>
        <w:pStyle w:val="PlainText"/>
        <w:rPr>
          <w:rFonts w:ascii="Courier New" w:hAnsi="Courier New" w:cs="Courier New"/>
        </w:rPr>
      </w:pPr>
      <w:r w:rsidRPr="00345366">
        <w:rPr>
          <w:rFonts w:ascii="Courier New" w:hAnsi="Courier New" w:cs="Courier New"/>
        </w:rPr>
        <w:t>\end{tabular}</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\caption{Column 'ignoring' shows the results of ignoring </w:t>
      </w:r>
      <w:proofErr w:type="gramStart"/>
      <w:r w:rsidRPr="00345366">
        <w:rPr>
          <w:rFonts w:ascii="Courier New" w:hAnsi="Courier New" w:cs="Courier New"/>
        </w:rPr>
        <w:t>a</w:t>
      </w:r>
      <w:proofErr w:type="gramEnd"/>
      <w:r w:rsidRPr="00345366">
        <w:rPr>
          <w:rFonts w:ascii="Courier New" w:hAnsi="Courier New" w:cs="Courier New"/>
        </w:rPr>
        <w:t xml:space="preserve"> adjustment penalty when it is present, Column 'assuming' shows the results of assuming an adjustment cost when it is absent. Values (ignoring, assuming) are given as the expected net present value (ENPV) as a fraction of that when no penalty is present, ENPV0.  Percent reduction refers to penalty coefficient being calibrated to achieve the given percent reduction relative to ENPV0 when the penalty is optimally accounted for.  Column c2 shows the coefficient chosen to achieve that reduction. Comparing the second and third columns shows that ignoring a real cost is a significantly graver error, particularly in the case of quadratic (L2) costs.}</w:t>
      </w:r>
    </w:p>
    <w:p w:rsidR="00345366" w:rsidRPr="00345366" w:rsidRDefault="00345366" w:rsidP="001A63FB">
      <w:pPr>
        <w:pStyle w:val="PlainText"/>
        <w:rPr>
          <w:rFonts w:ascii="Courier New" w:hAnsi="Courier New" w:cs="Courier New"/>
        </w:rPr>
      </w:pPr>
      <w:r w:rsidRPr="00345366">
        <w:rPr>
          <w:rFonts w:ascii="Courier New" w:hAnsi="Courier New" w:cs="Courier New"/>
        </w:rPr>
        <w:t>\end{center}</w:t>
      </w:r>
    </w:p>
    <w:p w:rsidR="00345366" w:rsidRPr="00345366" w:rsidRDefault="00345366" w:rsidP="001A63FB">
      <w:pPr>
        <w:pStyle w:val="PlainText"/>
        <w:rPr>
          <w:rFonts w:ascii="Courier New" w:hAnsi="Courier New" w:cs="Courier New"/>
        </w:rPr>
      </w:pPr>
      <w:r w:rsidRPr="00345366">
        <w:rPr>
          <w:rFonts w:ascii="Courier New" w:hAnsi="Courier New" w:cs="Courier New"/>
        </w:rPr>
        <w:t>\end{table}</w:t>
      </w:r>
    </w:p>
    <w:p w:rsidR="00345366" w:rsidRPr="00345366" w:rsidRDefault="00345366" w:rsidP="001A63FB">
      <w:pPr>
        <w:pStyle w:val="PlainText"/>
        <w:rPr>
          <w:rFonts w:ascii="Courier New" w:hAnsi="Courier New" w:cs="Courier New"/>
        </w:rPr>
      </w:pPr>
    </w:p>
    <w:p w:rsidR="00345366" w:rsidRPr="00345366" w:rsidDel="002874D6" w:rsidRDefault="00345366" w:rsidP="001A63FB">
      <w:pPr>
        <w:pStyle w:val="PlainText"/>
        <w:rPr>
          <w:del w:id="168" w:author="Paul Armsworth" w:date="2014-02-17T16:42:00Z"/>
          <w:rFonts w:ascii="Courier New" w:hAnsi="Courier New" w:cs="Courier New"/>
        </w:rPr>
      </w:pPr>
    </w:p>
    <w:p w:rsidR="00345366" w:rsidRPr="00345366" w:rsidDel="002874D6" w:rsidRDefault="00345366" w:rsidP="001A63FB">
      <w:pPr>
        <w:pStyle w:val="PlainText"/>
        <w:rPr>
          <w:del w:id="169" w:author="Paul Armsworth" w:date="2014-02-17T16:42:00Z"/>
          <w:rFonts w:ascii="Courier New" w:hAnsi="Courier New" w:cs="Courier New"/>
        </w:rPr>
      </w:pPr>
    </w:p>
    <w:p w:rsidR="00345366" w:rsidRPr="00345366" w:rsidDel="002874D6" w:rsidRDefault="00345366" w:rsidP="001A63FB">
      <w:pPr>
        <w:pStyle w:val="PlainText"/>
        <w:rPr>
          <w:del w:id="170" w:author="Paul Armsworth" w:date="2014-02-17T16:42:00Z"/>
          <w:rFonts w:ascii="Courier New" w:hAnsi="Courier New" w:cs="Courier New"/>
        </w:rPr>
      </w:pPr>
    </w:p>
    <w:p w:rsidR="00345366" w:rsidRPr="00345366" w:rsidDel="002874D6" w:rsidRDefault="00345366" w:rsidP="001A63FB">
      <w:pPr>
        <w:pStyle w:val="PlainText"/>
        <w:rPr>
          <w:del w:id="171" w:author="Paul Armsworth" w:date="2014-02-17T16:42:00Z"/>
          <w:rFonts w:ascii="Courier New" w:hAnsi="Courier New" w:cs="Courier New"/>
        </w:rPr>
      </w:pPr>
      <w:del w:id="172" w:author="Paul Armsworth" w:date="2014-02-17T16:42:00Z">
        <w:r w:rsidRPr="00345366" w:rsidDel="002874D6">
          <w:rPr>
            <w:rFonts w:ascii="Courier New" w:hAnsi="Courier New" w:cs="Courier New"/>
          </w:rPr>
          <w:delText xml:space="preserve">Overall cost of assuming policy adjustment costs apply when they are absent (first value) or from ignoring them when they are present (second </w:delText>
        </w:r>
        <w:r w:rsidRPr="00345366" w:rsidDel="002874D6">
          <w:rPr>
            <w:rFonts w:ascii="Courier New" w:hAnsi="Courier New" w:cs="Courier New"/>
          </w:rPr>
          <w:lastRenderedPageBreak/>
          <w:delText xml:space="preserve">value). These overall costs are shown for different severities of policy adjustment costs (columns) and levels of environmental variability (rows) and for three different functional forms for policy adjustment costs ($\Pi_i$ for $ i=1-3$). Values expressed as percentages of the maximum expected net present value when no policy adjustment costs apply and this is known to managers ($ NPV_0 ({\bf h_0^*}) $). </w:delText>
        </w:r>
      </w:del>
    </w:p>
    <w:p w:rsidR="00345366" w:rsidRPr="00345366" w:rsidDel="002874D6" w:rsidRDefault="00345366" w:rsidP="001A63FB">
      <w:pPr>
        <w:pStyle w:val="PlainText"/>
        <w:rPr>
          <w:del w:id="173" w:author="Paul Armsworth" w:date="2014-02-17T16:42:00Z"/>
          <w:rFonts w:ascii="Courier New" w:hAnsi="Courier New" w:cs="Courier New"/>
        </w:rPr>
      </w:pPr>
    </w:p>
    <w:p w:rsidR="00345366" w:rsidRPr="00345366" w:rsidDel="002874D6" w:rsidRDefault="00345366" w:rsidP="001A63FB">
      <w:pPr>
        <w:pStyle w:val="PlainText"/>
        <w:rPr>
          <w:del w:id="174" w:author="Paul Armsworth" w:date="2014-02-17T16:42:00Z"/>
          <w:rFonts w:ascii="Courier New" w:hAnsi="Courier New" w:cs="Courier New"/>
        </w:rPr>
      </w:pPr>
    </w:p>
    <w:p w:rsidR="00345366" w:rsidRPr="00345366" w:rsidDel="002874D6" w:rsidRDefault="00345366" w:rsidP="001A63FB">
      <w:pPr>
        <w:pStyle w:val="PlainText"/>
        <w:rPr>
          <w:del w:id="175" w:author="Paul Armsworth" w:date="2014-02-17T16:42:00Z"/>
          <w:rFonts w:ascii="Courier New" w:hAnsi="Courier New" w:cs="Courier New"/>
        </w:rPr>
      </w:pPr>
      <w:del w:id="176" w:author="Paul Armsworth" w:date="2014-02-17T16:42:00Z">
        <w:r w:rsidRPr="00345366" w:rsidDel="002874D6">
          <w:rPr>
            <w:rFonts w:ascii="Courier New" w:hAnsi="Courier New" w:cs="Courier New"/>
          </w:rPr>
          <w:delText>MORE DETAILING WHEN WE HAVE THE TABLE.</w:delText>
        </w:r>
      </w:del>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\section{Discussion}</w:t>
      </w:r>
    </w:p>
    <w:p w:rsidR="00345366" w:rsidRPr="00345366" w:rsidRDefault="00345366" w:rsidP="001A63FB">
      <w:pPr>
        <w:pStyle w:val="PlainText"/>
        <w:rPr>
          <w:rFonts w:ascii="Courier New" w:hAnsi="Courier New" w:cs="Courier New"/>
        </w:rPr>
      </w:pPr>
      <w:proofErr w:type="gramStart"/>
      <w:r w:rsidRPr="00345366">
        <w:rPr>
          <w:rFonts w:ascii="Courier New" w:hAnsi="Courier New" w:cs="Courier New"/>
        </w:rPr>
        <w:t>TO COME PENDING WHAT THE RESULTS SHOW.</w:t>
      </w:r>
      <w:proofErr w:type="gramEnd"/>
    </w:p>
    <w:p w:rsidR="00345366" w:rsidRPr="00345366" w:rsidRDefault="00345366" w:rsidP="001A63FB">
      <w:pPr>
        <w:pStyle w:val="PlainText"/>
        <w:rPr>
          <w:rFonts w:ascii="Courier New" w:hAnsi="Courier New" w:cs="Courier New"/>
        </w:rPr>
      </w:pPr>
      <w:r w:rsidRPr="00345366">
        <w:rPr>
          <w:rFonts w:ascii="Courier New" w:hAnsi="Courier New" w:cs="Courier New"/>
        </w:rPr>
        <w:t>\begin{itemize}</w:t>
      </w:r>
    </w:p>
    <w:p w:rsidR="00345366" w:rsidRPr="00345366" w:rsidRDefault="00345366" w:rsidP="001A63FB">
      <w:pPr>
        <w:pStyle w:val="PlainText"/>
        <w:rPr>
          <w:rFonts w:ascii="Courier New" w:hAnsi="Courier New" w:cs="Courier New"/>
        </w:rPr>
      </w:pPr>
      <w:r w:rsidRPr="00345366">
        <w:rPr>
          <w:rFonts w:ascii="Courier New" w:hAnsi="Courier New" w:cs="Courier New"/>
        </w:rPr>
        <w:t>\item From Meeting 3: Interest in how the inclusion of these costs would operationally put a population at greater risk of extinction (e.g. if including the transaction costs increases the variance and autocorrelation of $N$ when subject to the optimal policy). Should expect this, because as the transaction costs become infinite, you would never change your policy which puts you in the world of open loop control - TAC fixed for all time, which we know puts the stock at greater risk of extinction.</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\item On Table 1 should flag that might also be good to look at </w:t>
      </w:r>
      <w:proofErr w:type="spellStart"/>
      <w:r w:rsidRPr="00345366">
        <w:rPr>
          <w:rFonts w:ascii="Courier New" w:hAnsi="Courier New" w:cs="Courier New"/>
        </w:rPr>
        <w:t>autocorrelated</w:t>
      </w:r>
      <w:proofErr w:type="spellEnd"/>
      <w:r w:rsidRPr="00345366">
        <w:rPr>
          <w:rFonts w:ascii="Courier New" w:hAnsi="Courier New" w:cs="Courier New"/>
        </w:rPr>
        <w:t xml:space="preserve"> environmental noise and how that affects thing. Here we look at how the optimal policy induces more color in the stock size EVEN though the environmental variability going into it is white noise. - QUERY - HOW MUCH AUTOCORRELATION INDUCED BY STOCK DYNAMICS IN THE ABSENCE OF HARVESTING</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\item for case of </w:t>
      </w:r>
      <w:proofErr w:type="spellStart"/>
      <w:r w:rsidRPr="00345366">
        <w:rPr>
          <w:rFonts w:ascii="Courier New" w:hAnsi="Courier New" w:cs="Courier New"/>
        </w:rPr>
        <w:t>bluefin</w:t>
      </w:r>
      <w:proofErr w:type="spellEnd"/>
      <w:r w:rsidRPr="00345366">
        <w:rPr>
          <w:rFonts w:ascii="Courier New" w:hAnsi="Courier New" w:cs="Courier New"/>
        </w:rPr>
        <w:t xml:space="preserve">, interpreting  (1), (2), (3), and (4) in terms of how much you would have available to pay the Japanese and Canadians to convince them to participate in an expedited process to change TACs. </w:t>
      </w:r>
      <w:proofErr w:type="gramStart"/>
      <w:r w:rsidRPr="00345366">
        <w:rPr>
          <w:rFonts w:ascii="Courier New" w:hAnsi="Courier New" w:cs="Courier New"/>
        </w:rPr>
        <w:t>Similarly for other contexts.</w:t>
      </w:r>
      <w:proofErr w:type="gramEnd"/>
    </w:p>
    <w:p w:rsidR="00345366" w:rsidRPr="00345366" w:rsidRDefault="00345366" w:rsidP="001A63FB">
      <w:pPr>
        <w:pStyle w:val="PlainText"/>
        <w:rPr>
          <w:rFonts w:ascii="Courier New" w:hAnsi="Courier New" w:cs="Courier New"/>
        </w:rPr>
      </w:pPr>
      <w:r w:rsidRPr="00345366">
        <w:rPr>
          <w:rFonts w:ascii="Courier New" w:hAnsi="Courier New" w:cs="Courier New"/>
        </w:rPr>
        <w:t>\item   Comparison of the optimal policy solution to the Reed model, traditional economic smoothing penalty - which now appears in SI</w:t>
      </w: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gramStart"/>
      <w:r w:rsidRPr="00345366">
        <w:rPr>
          <w:rFonts w:ascii="Courier New" w:hAnsi="Courier New" w:cs="Courier New"/>
        </w:rPr>
        <w:t>item  Comparison</w:t>
      </w:r>
      <w:proofErr w:type="gramEnd"/>
      <w:r w:rsidRPr="00345366">
        <w:rPr>
          <w:rFonts w:ascii="Courier New" w:hAnsi="Courier New" w:cs="Courier New"/>
        </w:rPr>
        <w:t xml:space="preserve"> between the different functional forms -- smoothing (L2)</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w:t>
      </w:r>
      <w:proofErr w:type="gramStart"/>
      <w:r w:rsidRPr="00345366">
        <w:rPr>
          <w:rFonts w:ascii="Courier New" w:hAnsi="Courier New" w:cs="Courier New"/>
        </w:rPr>
        <w:t>non-smoothing</w:t>
      </w:r>
      <w:proofErr w:type="gramEnd"/>
      <w:r w:rsidRPr="00345366">
        <w:rPr>
          <w:rFonts w:ascii="Courier New" w:hAnsi="Courier New" w:cs="Courier New"/>
        </w:rPr>
        <w:t xml:space="preserve"> (L1), and de-</w:t>
      </w:r>
      <w:proofErr w:type="spellStart"/>
      <w:r w:rsidRPr="00345366">
        <w:rPr>
          <w:rFonts w:ascii="Courier New" w:hAnsi="Courier New" w:cs="Courier New"/>
        </w:rPr>
        <w:t>stablizing</w:t>
      </w:r>
      <w:proofErr w:type="spellEnd"/>
      <w:r w:rsidRPr="00345366">
        <w:rPr>
          <w:rFonts w:ascii="Courier New" w:hAnsi="Courier New" w:cs="Courier New"/>
        </w:rPr>
        <w:t xml:space="preserve"> (fixed).</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\item   Induced costs (relative to free adjustment) </w:t>
      </w:r>
      <w:proofErr w:type="spellStart"/>
      <w:r w:rsidRPr="00345366">
        <w:rPr>
          <w:rFonts w:ascii="Courier New" w:hAnsi="Courier New" w:cs="Courier New"/>
        </w:rPr>
        <w:t>vs</w:t>
      </w:r>
      <w:proofErr w:type="spellEnd"/>
      <w:r w:rsidRPr="00345366">
        <w:rPr>
          <w:rFonts w:ascii="Courier New" w:hAnsi="Courier New" w:cs="Courier New"/>
        </w:rPr>
        <w:t xml:space="preserve"> direct costs (paid for adjusting) </w:t>
      </w:r>
    </w:p>
    <w:p w:rsidR="00345366" w:rsidRPr="00345366" w:rsidRDefault="00345366" w:rsidP="001A63FB">
      <w:pPr>
        <w:pStyle w:val="PlainText"/>
        <w:rPr>
          <w:rFonts w:ascii="Courier New" w:hAnsi="Courier New" w:cs="Courier New"/>
        </w:rPr>
      </w:pPr>
      <w:r w:rsidRPr="00345366">
        <w:rPr>
          <w:rFonts w:ascii="Courier New" w:hAnsi="Courier New" w:cs="Courier New"/>
        </w:rPr>
        <w:t>\item   Contrast steady-state results to dynamic solutions under stochastic shocks.</w:t>
      </w:r>
    </w:p>
    <w:p w:rsidR="00345366" w:rsidRPr="00345366" w:rsidRDefault="00345366" w:rsidP="001A63FB">
      <w:pPr>
        <w:pStyle w:val="PlainText"/>
        <w:rPr>
          <w:rFonts w:ascii="Courier New" w:hAnsi="Courier New" w:cs="Courier New"/>
        </w:rPr>
      </w:pPr>
      <w:r w:rsidRPr="00345366">
        <w:rPr>
          <w:rFonts w:ascii="Courier New" w:hAnsi="Courier New" w:cs="Courier New"/>
        </w:rPr>
        <w:t>\end{itemize}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w:t>
      </w:r>
      <w:proofErr w:type="spellStart"/>
      <w:r w:rsidRPr="00345366">
        <w:rPr>
          <w:rFonts w:ascii="Courier New" w:hAnsi="Courier New" w:cs="Courier New"/>
        </w:rPr>
        <w:t>textbf</w:t>
      </w:r>
      <w:proofErr w:type="spellEnd"/>
      <w:r w:rsidRPr="00345366">
        <w:rPr>
          <w:rFonts w:ascii="Courier New" w:hAnsi="Courier New" w:cs="Courier New"/>
        </w:rPr>
        <w:t xml:space="preserve">{Key </w:t>
      </w:r>
      <w:proofErr w:type="gramStart"/>
      <w:r w:rsidRPr="00345366">
        <w:rPr>
          <w:rFonts w:ascii="Courier New" w:hAnsi="Courier New" w:cs="Courier New"/>
        </w:rPr>
        <w:t>conclusions:</w:t>
      </w:r>
      <w:proofErr w:type="gramEnd"/>
      <w:r w:rsidRPr="00345366">
        <w:rPr>
          <w:rFonts w:ascii="Courier New" w:hAnsi="Courier New" w:cs="Courier New"/>
        </w:rPr>
        <w:t>}</w:t>
      </w:r>
    </w:p>
    <w:p w:rsidR="00345366" w:rsidRPr="00345366" w:rsidRDefault="00345366" w:rsidP="001A63FB">
      <w:pPr>
        <w:pStyle w:val="PlainText"/>
        <w:rPr>
          <w:rFonts w:ascii="Courier New" w:hAnsi="Courier New" w:cs="Courier New"/>
        </w:rPr>
      </w:pPr>
      <w:r w:rsidRPr="00345366">
        <w:rPr>
          <w:rFonts w:ascii="Courier New" w:hAnsi="Courier New" w:cs="Courier New"/>
        </w:rPr>
        <w:t>\begin{enumerate}</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\item \</w:t>
      </w:r>
      <w:proofErr w:type="spellStart"/>
      <w:r w:rsidRPr="00345366">
        <w:rPr>
          <w:rFonts w:ascii="Courier New" w:hAnsi="Courier New" w:cs="Courier New"/>
        </w:rPr>
        <w:t>textbf</w:t>
      </w:r>
      <w:proofErr w:type="spellEnd"/>
      <w:r w:rsidRPr="00345366">
        <w:rPr>
          <w:rFonts w:ascii="Courier New" w:hAnsi="Courier New" w:cs="Courier New"/>
        </w:rPr>
        <w:t>{Lesson for modelers}: Ignoring the reality of policy costs leads to less effective management (decreased value</w:t>
      </w:r>
      <w:proofErr w:type="gramStart"/>
      <w:r w:rsidRPr="00345366">
        <w:rPr>
          <w:rFonts w:ascii="Courier New" w:hAnsi="Courier New" w:cs="Courier New"/>
        </w:rPr>
        <w:t>)  (</w:t>
      </w:r>
      <w:proofErr w:type="gramEnd"/>
      <w:r w:rsidRPr="00345366">
        <w:rPr>
          <w:rFonts w:ascii="Courier New" w:hAnsi="Courier New" w:cs="Courier New"/>
        </w:rPr>
        <w:t>increased extinction risk?)</w:t>
      </w:r>
    </w:p>
    <w:p w:rsidR="00345366" w:rsidRPr="00345366" w:rsidRDefault="00345366" w:rsidP="001A63FB">
      <w:pPr>
        <w:pStyle w:val="PlainText"/>
        <w:rPr>
          <w:rFonts w:ascii="Courier New" w:hAnsi="Courier New" w:cs="Courier New"/>
        </w:rPr>
      </w:pPr>
      <w:r w:rsidRPr="00345366">
        <w:rPr>
          <w:rFonts w:ascii="Courier New" w:hAnsi="Courier New" w:cs="Courier New"/>
        </w:rPr>
        <w:t xml:space="preserve">  \item \</w:t>
      </w:r>
      <w:proofErr w:type="spellStart"/>
      <w:r w:rsidRPr="00345366">
        <w:rPr>
          <w:rFonts w:ascii="Courier New" w:hAnsi="Courier New" w:cs="Courier New"/>
        </w:rPr>
        <w:t>textbf</w:t>
      </w:r>
      <w:proofErr w:type="spellEnd"/>
      <w:r w:rsidRPr="00345366">
        <w:rPr>
          <w:rFonts w:ascii="Courier New" w:hAnsi="Courier New" w:cs="Courier New"/>
        </w:rPr>
        <w:t>{Lesson for policy makers}: Decreasing adjustment costs not only saves direct costs, but permits higher-value solutions.</w:t>
      </w:r>
    </w:p>
    <w:p w:rsidR="00345366" w:rsidRPr="00345366" w:rsidRDefault="00345366" w:rsidP="001A63FB">
      <w:pPr>
        <w:pStyle w:val="PlainText"/>
        <w:rPr>
          <w:rFonts w:ascii="Courier New" w:hAnsi="Courier New" w:cs="Courier New"/>
        </w:rPr>
      </w:pPr>
      <w:r w:rsidRPr="00345366">
        <w:rPr>
          <w:rFonts w:ascii="Courier New" w:hAnsi="Courier New" w:cs="Courier New"/>
        </w:rPr>
        <w:t>\end{enumerate}</w:t>
      </w: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p>
    <w:p w:rsidR="00345366" w:rsidRPr="00345366" w:rsidRDefault="00345366" w:rsidP="001A63FB">
      <w:pPr>
        <w:pStyle w:val="PlainText"/>
        <w:rPr>
          <w:rFonts w:ascii="Courier New" w:hAnsi="Courier New" w:cs="Courier New"/>
        </w:rPr>
      </w:pPr>
      <w:r w:rsidRPr="00345366">
        <w:rPr>
          <w:rFonts w:ascii="Courier New" w:hAnsi="Courier New" w:cs="Courier New"/>
        </w:rPr>
        <w:t>\end{document}</w:t>
      </w:r>
    </w:p>
    <w:p w:rsidR="00345366" w:rsidRPr="00345366" w:rsidRDefault="00345366" w:rsidP="001A63FB">
      <w:pPr>
        <w:pStyle w:val="PlainText"/>
        <w:rPr>
          <w:rFonts w:ascii="Courier New" w:hAnsi="Courier New" w:cs="Courier New"/>
        </w:rPr>
      </w:pPr>
    </w:p>
    <w:sectPr w:rsidR="00345366" w:rsidRPr="00345366" w:rsidSect="001A63FB">
      <w:pgSz w:w="12240" w:h="15840"/>
      <w:pgMar w:top="1440" w:right="1502" w:bottom="1440" w:left="15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ul Armsworth" w:date="2014-02-17T15:22:00Z" w:initials="PA">
    <w:p w:rsidR="00B93C40" w:rsidRDefault="00B93C40">
      <w:pPr>
        <w:pStyle w:val="CommentText"/>
      </w:pPr>
      <w:r>
        <w:rPr>
          <w:rStyle w:val="CommentReference"/>
        </w:rPr>
        <w:annotationRef/>
      </w:r>
      <w:r>
        <w:t>See separate document for first swing at an abstract and introduction + references to support it.</w:t>
      </w:r>
    </w:p>
  </w:comment>
  <w:comment w:id="5" w:author="Paul Armsworth" w:date="2014-02-17T15:22:00Z" w:initials="PA">
    <w:p w:rsidR="00B93C40" w:rsidRDefault="00B93C40">
      <w:pPr>
        <w:pStyle w:val="CommentText"/>
      </w:pPr>
      <w:r>
        <w:rPr>
          <w:rStyle w:val="CommentReference"/>
        </w:rPr>
        <w:annotationRef/>
      </w:r>
      <w:r>
        <w:t>Will need to do the runs and generate the figures for that one</w:t>
      </w:r>
    </w:p>
  </w:comment>
  <w:comment w:id="6" w:author="Paul Armsworth" w:date="2014-02-17T15:22:00Z" w:initials="PA">
    <w:p w:rsidR="00B93C40" w:rsidRDefault="00B93C40">
      <w:pPr>
        <w:pStyle w:val="CommentText"/>
      </w:pPr>
      <w:r>
        <w:rPr>
          <w:rStyle w:val="CommentReference"/>
        </w:rPr>
        <w:annotationRef/>
      </w:r>
      <w:r>
        <w:t>Jake to confirm these are still relevant and needed. We are using a less sophisticated normalization than was once discussed and may or may not need the citations now.</w:t>
      </w:r>
    </w:p>
  </w:comment>
  <w:comment w:id="22" w:author="Paul Armsworth" w:date="2014-02-17T16:08:00Z" w:initials="PA">
    <w:p w:rsidR="001B390C" w:rsidRDefault="001B390C">
      <w:pPr>
        <w:pStyle w:val="CommentText"/>
      </w:pPr>
      <w:r>
        <w:rPr>
          <w:rStyle w:val="CommentReference"/>
        </w:rPr>
        <w:annotationRef/>
      </w:r>
      <w:r>
        <w:t xml:space="preserve">Figure needs tidying up to be submission ready. Resize it – can be smaller, no color needed, bigger </w:t>
      </w:r>
      <w:proofErr w:type="spellStart"/>
      <w:r>
        <w:t>TickLabels</w:t>
      </w:r>
      <w:proofErr w:type="spellEnd"/>
      <w:r>
        <w:t xml:space="preserve">, no background shading or grid. It also need the relevant horizontal and vertical lines marking to show the calibration. Choose a % reduction that corresponds to that you are choosing for what is currently labeled Figs 2&amp;3 (sample paths) and Fig 8 – histograms. We should then adjust the text to talk to what is shown in the figure consistently – e.g. is </w:t>
      </w:r>
      <w:proofErr w:type="spellStart"/>
      <w:r>
        <w:t>is</w:t>
      </w:r>
      <w:proofErr w:type="spellEnd"/>
      <w:r>
        <w:t xml:space="preserve"> 25% loss or 75% of the value, etc.</w:t>
      </w:r>
    </w:p>
    <w:p w:rsidR="00202B3D" w:rsidRDefault="00202B3D">
      <w:pPr>
        <w:pStyle w:val="CommentText"/>
      </w:pPr>
    </w:p>
    <w:p w:rsidR="00202B3D" w:rsidRDefault="005B4BCC">
      <w:pPr>
        <w:pStyle w:val="CommentText"/>
      </w:pPr>
      <w:r>
        <w:t xml:space="preserve">(One of Alan’s key suggestions from last time around) </w:t>
      </w:r>
      <w:r w:rsidR="00202B3D">
        <w:t xml:space="preserve">We need to change labeling in all figures </w:t>
      </w:r>
      <w:r>
        <w:t xml:space="preserve">away from </w:t>
      </w:r>
      <w:r w:rsidR="00202B3D">
        <w:t xml:space="preserve">the L1 norm, L2-norm </w:t>
      </w:r>
      <w:r>
        <w:t>language. My suggestion is Pi_1, Pi_2 and Pi_3 used in combination with word descriptions whenever possible.</w:t>
      </w:r>
      <w:r w:rsidR="00202B3D">
        <w:t xml:space="preserve"> </w:t>
      </w:r>
    </w:p>
  </w:comment>
  <w:comment w:id="23" w:author="Paul Armsworth" w:date="2014-02-17T15:31:00Z" w:initials="PA">
    <w:p w:rsidR="005A0A9D" w:rsidRDefault="005A0A9D">
      <w:pPr>
        <w:pStyle w:val="CommentText"/>
      </w:pPr>
      <w:r>
        <w:rPr>
          <w:rStyle w:val="CommentReference"/>
        </w:rPr>
        <w:annotationRef/>
      </w:r>
      <w:r>
        <w:rPr>
          <w:rStyle w:val="CommentReference"/>
        </w:rPr>
        <w:t xml:space="preserve">If, as discussed over email, </w:t>
      </w:r>
      <w:r>
        <w:t>we are going to go with just one in the main text blown up a bit bigger to make it more visible, I need to have that figure to be able to write this text around it. Note I would still present the full set in the SI. Rather than trying to recover old random seeds if not stored. Just run one anew.</w:t>
      </w:r>
    </w:p>
    <w:p w:rsidR="005A0A9D" w:rsidRDefault="005A0A9D">
      <w:pPr>
        <w:pStyle w:val="CommentText"/>
      </w:pPr>
    </w:p>
    <w:p w:rsidR="005A0A9D" w:rsidRDefault="00256DA4">
      <w:pPr>
        <w:pStyle w:val="CommentText"/>
      </w:pPr>
      <w:r>
        <w:t xml:space="preserve">For the figure in the main text, </w:t>
      </w:r>
      <w:r w:rsidR="005A0A9D">
        <w:t>I would make a single figure with six plates – the three different adjustment costs are the columns. One row is the effect on optimal harvests and one the effect on optimal stock sizes.</w:t>
      </w:r>
    </w:p>
    <w:p w:rsidR="000C7595" w:rsidRDefault="000C7595">
      <w:pPr>
        <w:pStyle w:val="CommentText"/>
      </w:pPr>
    </w:p>
  </w:comment>
  <w:comment w:id="32" w:author="Paul Armsworth" w:date="2014-02-17T15:22:00Z" w:initials="PA">
    <w:p w:rsidR="005A0A9D" w:rsidRDefault="005A0A9D">
      <w:pPr>
        <w:pStyle w:val="CommentText"/>
      </w:pPr>
      <w:r>
        <w:rPr>
          <w:rStyle w:val="CommentReference"/>
        </w:rPr>
        <w:annotationRef/>
      </w:r>
      <w:r>
        <w:t>At what time relative to the dynamics in equation 1, and I would be setting up a comment why they don’t see something similar to the constant escapement policy – this is just a census time issue, but I would say it explicitly given the attention we shine on the REED result upfront.</w:t>
      </w:r>
    </w:p>
  </w:comment>
  <w:comment w:id="33" w:author="Paul Armsworth" w:date="2014-02-17T15:22:00Z" w:initials="PA">
    <w:p w:rsidR="00247717" w:rsidRDefault="00247717">
      <w:pPr>
        <w:pStyle w:val="CommentText"/>
      </w:pPr>
      <w:r>
        <w:rPr>
          <w:rStyle w:val="CommentReference"/>
        </w:rPr>
        <w:annotationRef/>
      </w:r>
      <w:r>
        <w:t>Need the finished figure and then can over-write this.</w:t>
      </w:r>
    </w:p>
  </w:comment>
  <w:comment w:id="35" w:author="Paul Armsworth" w:date="2014-02-17T15:55:00Z" w:initials="PA">
    <w:p w:rsidR="00DE6169" w:rsidRDefault="00DE6169">
      <w:pPr>
        <w:pStyle w:val="CommentText"/>
      </w:pPr>
      <w:r>
        <w:rPr>
          <w:rStyle w:val="CommentReference"/>
        </w:rPr>
        <w:annotationRef/>
      </w:r>
      <w:r>
        <w:t>I always err on the side of long figure captions only to have referees and journals cut them back&gt; But this likely needs parameter values, descriptions of the policy cost types, etc.</w:t>
      </w:r>
    </w:p>
  </w:comment>
  <w:comment w:id="38" w:author="Paul Armsworth" w:date="2014-02-17T15:23:00Z" w:initials="PA">
    <w:p w:rsidR="00657149" w:rsidRDefault="00657149">
      <w:pPr>
        <w:pStyle w:val="CommentText"/>
      </w:pPr>
      <w:r>
        <w:rPr>
          <w:rStyle w:val="CommentReference"/>
        </w:rPr>
        <w:annotationRef/>
      </w:r>
      <w:r>
        <w:t>Match to that shown in Figure 1.</w:t>
      </w:r>
    </w:p>
  </w:comment>
  <w:comment w:id="39" w:author="Paul Armsworth" w:date="2014-02-17T15:24:00Z" w:initials="PA">
    <w:p w:rsidR="00657149" w:rsidRDefault="00657149">
      <w:pPr>
        <w:pStyle w:val="CommentText"/>
      </w:pPr>
      <w:r>
        <w:rPr>
          <w:rStyle w:val="CommentReference"/>
        </w:rPr>
        <w:annotationRef/>
      </w:r>
      <w:r>
        <w:t>Are we showing cross-correlations or not?</w:t>
      </w:r>
    </w:p>
  </w:comment>
  <w:comment w:id="128" w:author="Paul Armsworth" w:date="2014-02-17T16:16:00Z" w:initials="PA">
    <w:p w:rsidR="00EC3DCA" w:rsidRDefault="00EC3DCA">
      <w:pPr>
        <w:pStyle w:val="CommentText"/>
      </w:pPr>
      <w:r>
        <w:rPr>
          <w:rStyle w:val="CommentReference"/>
        </w:rPr>
        <w:annotationRef/>
      </w:r>
      <w:r>
        <w:t>Assuming we aren’t showing cross-correlations, I think we can probably fit these into a single four subplot figure. Cross-correlations would be a little harder but just using 5 subplots from what could have been a 6 subplot figure would also work, because a journal could just put the caption into the empty space.</w:t>
      </w:r>
    </w:p>
    <w:p w:rsidR="00EC3DCA" w:rsidRDefault="00EC3DCA">
      <w:pPr>
        <w:pStyle w:val="CommentText"/>
      </w:pPr>
    </w:p>
    <w:p w:rsidR="00EC3DCA" w:rsidRDefault="00EC3DCA">
      <w:pPr>
        <w:pStyle w:val="CommentText"/>
      </w:pPr>
      <w:r>
        <w:t>Same comments as before on labeling the curves and detailing in the figure captions. Axis labels and things all also need work.</w:t>
      </w:r>
    </w:p>
  </w:comment>
  <w:comment w:id="167" w:author="Paul Armsworth" w:date="2014-02-17T16:32:00Z" w:initials="PA">
    <w:p w:rsidR="00877E9D" w:rsidRDefault="00877E9D">
      <w:pPr>
        <w:pStyle w:val="CommentText"/>
      </w:pPr>
      <w:r>
        <w:rPr>
          <w:rStyle w:val="CommentReference"/>
        </w:rPr>
        <w:annotationRef/>
      </w:r>
      <w:r>
        <w:t>Obviously we have presentation choices to make here. I think there is plenty of scope either to compact this table somehow (rows are penalty functions</w:t>
      </w:r>
      <w:proofErr w:type="gramStart"/>
      <w:r>
        <w:t>)  x</w:t>
      </w:r>
      <w:proofErr w:type="gramEnd"/>
      <w:r>
        <w:t xml:space="preserve"> columns are percent reduction.</w:t>
      </w:r>
    </w:p>
    <w:p w:rsidR="00877E9D" w:rsidRDefault="00877E9D">
      <w:pPr>
        <w:pStyle w:val="CommentText"/>
      </w:pPr>
    </w:p>
    <w:p w:rsidR="00877E9D" w:rsidRDefault="00877E9D">
      <w:pPr>
        <w:pStyle w:val="CommentText"/>
      </w:pPr>
      <w:r>
        <w:t>There would also be lots of scope for showing the same info visually as a simple bar chart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7372CA"/>
    <w:rsid w:val="000B0284"/>
    <w:rsid w:val="000C7595"/>
    <w:rsid w:val="001B390C"/>
    <w:rsid w:val="00202B3D"/>
    <w:rsid w:val="00247717"/>
    <w:rsid w:val="00256DA4"/>
    <w:rsid w:val="002874D6"/>
    <w:rsid w:val="00345366"/>
    <w:rsid w:val="004E582D"/>
    <w:rsid w:val="005A0A9D"/>
    <w:rsid w:val="005B10DC"/>
    <w:rsid w:val="005B4BCC"/>
    <w:rsid w:val="00657149"/>
    <w:rsid w:val="006A5444"/>
    <w:rsid w:val="007224CB"/>
    <w:rsid w:val="007372CA"/>
    <w:rsid w:val="00877E9D"/>
    <w:rsid w:val="008B025F"/>
    <w:rsid w:val="00B91782"/>
    <w:rsid w:val="00B93C40"/>
    <w:rsid w:val="00DD7C4A"/>
    <w:rsid w:val="00DE6169"/>
    <w:rsid w:val="00EC3DCA"/>
    <w:rsid w:val="00F55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2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A63F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A63FB"/>
    <w:rPr>
      <w:rFonts w:ascii="Consolas" w:hAnsi="Consolas"/>
      <w:sz w:val="21"/>
      <w:szCs w:val="21"/>
    </w:rPr>
  </w:style>
  <w:style w:type="character" w:styleId="CommentReference">
    <w:name w:val="annotation reference"/>
    <w:basedOn w:val="DefaultParagraphFont"/>
    <w:uiPriority w:val="99"/>
    <w:semiHidden/>
    <w:unhideWhenUsed/>
    <w:rsid w:val="00B93C40"/>
    <w:rPr>
      <w:sz w:val="16"/>
      <w:szCs w:val="16"/>
    </w:rPr>
  </w:style>
  <w:style w:type="paragraph" w:styleId="CommentText">
    <w:name w:val="annotation text"/>
    <w:basedOn w:val="Normal"/>
    <w:link w:val="CommentTextChar"/>
    <w:uiPriority w:val="99"/>
    <w:semiHidden/>
    <w:unhideWhenUsed/>
    <w:rsid w:val="00B93C40"/>
    <w:pPr>
      <w:spacing w:line="240" w:lineRule="auto"/>
    </w:pPr>
    <w:rPr>
      <w:sz w:val="20"/>
      <w:szCs w:val="20"/>
    </w:rPr>
  </w:style>
  <w:style w:type="character" w:customStyle="1" w:styleId="CommentTextChar">
    <w:name w:val="Comment Text Char"/>
    <w:basedOn w:val="DefaultParagraphFont"/>
    <w:link w:val="CommentText"/>
    <w:uiPriority w:val="99"/>
    <w:semiHidden/>
    <w:rsid w:val="00B93C40"/>
    <w:rPr>
      <w:sz w:val="20"/>
      <w:szCs w:val="20"/>
    </w:rPr>
  </w:style>
  <w:style w:type="paragraph" w:styleId="CommentSubject">
    <w:name w:val="annotation subject"/>
    <w:basedOn w:val="CommentText"/>
    <w:next w:val="CommentText"/>
    <w:link w:val="CommentSubjectChar"/>
    <w:uiPriority w:val="99"/>
    <w:semiHidden/>
    <w:unhideWhenUsed/>
    <w:rsid w:val="00B93C40"/>
    <w:rPr>
      <w:b/>
      <w:bCs/>
    </w:rPr>
  </w:style>
  <w:style w:type="character" w:customStyle="1" w:styleId="CommentSubjectChar">
    <w:name w:val="Comment Subject Char"/>
    <w:basedOn w:val="CommentTextChar"/>
    <w:link w:val="CommentSubject"/>
    <w:uiPriority w:val="99"/>
    <w:semiHidden/>
    <w:rsid w:val="00B93C40"/>
    <w:rPr>
      <w:b/>
      <w:bCs/>
    </w:rPr>
  </w:style>
  <w:style w:type="paragraph" w:styleId="BalloonText">
    <w:name w:val="Balloon Text"/>
    <w:basedOn w:val="Normal"/>
    <w:link w:val="BalloonTextChar"/>
    <w:uiPriority w:val="99"/>
    <w:semiHidden/>
    <w:unhideWhenUsed/>
    <w:rsid w:val="00B9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C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4210</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Armsworth</dc:creator>
  <cp:lastModifiedBy>Paul Armsworth</cp:lastModifiedBy>
  <cp:revision>2</cp:revision>
  <cp:lastPrinted>2014-02-17T21:42:00Z</cp:lastPrinted>
  <dcterms:created xsi:type="dcterms:W3CDTF">2014-03-18T15:28:00Z</dcterms:created>
  <dcterms:modified xsi:type="dcterms:W3CDTF">2014-03-18T15:28:00Z</dcterms:modified>
</cp:coreProperties>
</file>